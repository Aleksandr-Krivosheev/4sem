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39A" w:rsidRDefault="006A039A" w:rsidP="006A039A">
      <w:r>
        <w:t>контейнеры и итераторы  лекция</w:t>
      </w:r>
    </w:p>
    <w:p w:rsidR="008E40E2" w:rsidRDefault="00AF2D37">
      <w:hyperlink r:id="rId6" w:history="1">
        <w:r w:rsidR="006A039A" w:rsidRPr="00545382">
          <w:rPr>
            <w:rStyle w:val="a3"/>
          </w:rPr>
          <w:t>http://www.amse.ru/courses/cpp2/2011_02_21.html</w:t>
        </w:r>
      </w:hyperlink>
    </w:p>
    <w:p w:rsidR="00810D51" w:rsidRDefault="00810D51"/>
    <w:p w:rsidR="00810D51" w:rsidRPr="00810D51" w:rsidRDefault="00810D51" w:rsidP="00810D5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810D51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Алгоритмы </w:t>
      </w:r>
      <w:proofErr w:type="spellStart"/>
      <w:r w:rsidRPr="00810D51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min_element</w:t>
      </w:r>
      <w:proofErr w:type="spellEnd"/>
      <w:r w:rsidRPr="00810D51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() и </w:t>
      </w:r>
      <w:proofErr w:type="spellStart"/>
      <w:r w:rsidRPr="00810D51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max_element</w:t>
      </w:r>
      <w:proofErr w:type="spellEnd"/>
      <w:r w:rsidRPr="00810D51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() находят минимальный и максимальный элементы в контейнере:</w:t>
      </w:r>
    </w:p>
    <w:p w:rsidR="00810D51" w:rsidRPr="00810D51" w:rsidRDefault="00810D51" w:rsidP="00810D51">
      <w:pPr>
        <w:spacing w:after="18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10D51">
        <w:rPr>
          <w:rFonts w:ascii="Courier New" w:eastAsia="Times New Roman" w:hAnsi="Courier New" w:cs="Courier New"/>
          <w:color w:val="00000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36.5pt;height:60.75pt" o:ole="">
            <v:imagedata r:id="rId7" o:title=""/>
          </v:shape>
          <w:control r:id="rId8" w:name="DefaultOcxName" w:shapeid="_x0000_i103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4"/>
      </w:tblGrid>
      <w:tr w:rsidR="00810D51" w:rsidRPr="00810D51" w:rsidTr="00810D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F074FB" w:rsidRPr="00810D51" w:rsidRDefault="00F074FB" w:rsidP="00F07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</w:p>
          <w:p w:rsidR="00810D51" w:rsidRPr="00810D51" w:rsidRDefault="00810D51" w:rsidP="00810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</w:p>
        </w:tc>
        <w:tc>
          <w:tcPr>
            <w:tcW w:w="112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10D51" w:rsidRPr="00810D51" w:rsidRDefault="00810D51" w:rsidP="0081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#include &lt;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iostream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&gt;</w:t>
            </w:r>
          </w:p>
          <w:p w:rsidR="00810D51" w:rsidRPr="00810D51" w:rsidRDefault="00810D51" w:rsidP="0081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#include &lt;list&gt;</w:t>
            </w:r>
          </w:p>
          <w:p w:rsidR="00810D51" w:rsidRPr="00810D51" w:rsidRDefault="00810D51" w:rsidP="0081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#include &lt;algorithm&gt; </w:t>
            </w:r>
          </w:p>
          <w:p w:rsidR="00810D51" w:rsidRPr="00810D51" w:rsidRDefault="00810D51" w:rsidP="0081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</w:t>
            </w:r>
          </w:p>
          <w:p w:rsidR="00810D51" w:rsidRPr="00810D51" w:rsidRDefault="00810D51" w:rsidP="0081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int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main()</w:t>
            </w:r>
          </w:p>
          <w:p w:rsidR="00810D51" w:rsidRPr="00810D51" w:rsidRDefault="00810D51" w:rsidP="0081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{</w:t>
            </w:r>
          </w:p>
          <w:p w:rsidR="00810D51" w:rsidRPr="00810D51" w:rsidRDefault="00810D51" w:rsidP="0081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    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std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::list&lt;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int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&gt; li;</w:t>
            </w:r>
          </w:p>
          <w:p w:rsidR="00810D51" w:rsidRPr="00810D51" w:rsidRDefault="00810D51" w:rsidP="0081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    for (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int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nCount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=0; 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nCount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&lt; 5; ++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nCount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)</w:t>
            </w:r>
          </w:p>
          <w:p w:rsidR="00810D51" w:rsidRPr="00810D51" w:rsidRDefault="00810D51" w:rsidP="0081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        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li.push_back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(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nCount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);</w:t>
            </w:r>
          </w:p>
          <w:p w:rsidR="00810D51" w:rsidRPr="00810D51" w:rsidRDefault="00810D51" w:rsidP="0081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</w:t>
            </w:r>
          </w:p>
          <w:p w:rsidR="00810D51" w:rsidRPr="00810D51" w:rsidRDefault="00810D51" w:rsidP="0081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    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std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::list&lt;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int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&gt;::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const_iterator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it; // </w:t>
            </w: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объявляем</w:t>
            </w: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</w:t>
            </w: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итератор</w:t>
            </w:r>
          </w:p>
          <w:p w:rsidR="00810D51" w:rsidRPr="00810D51" w:rsidRDefault="00810D51" w:rsidP="0081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    it = 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min_element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(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li.begin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(), 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li.end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());</w:t>
            </w:r>
          </w:p>
          <w:p w:rsidR="00810D51" w:rsidRPr="00810D51" w:rsidRDefault="00810D51" w:rsidP="0081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        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std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::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cout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&lt;&lt; *it &lt;&lt; ' ';</w:t>
            </w:r>
          </w:p>
          <w:p w:rsidR="00810D51" w:rsidRPr="00810D51" w:rsidRDefault="00810D51" w:rsidP="0081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    it = 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max_element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(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li.begin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(), 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li.end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());</w:t>
            </w:r>
          </w:p>
          <w:p w:rsidR="00810D51" w:rsidRPr="00810D51" w:rsidRDefault="00810D51" w:rsidP="0081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        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std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::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cout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&lt;&lt; *it &lt;&lt; ' ';</w:t>
            </w:r>
          </w:p>
          <w:p w:rsidR="00810D51" w:rsidRPr="00810D51" w:rsidRDefault="00810D51" w:rsidP="0081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ab/>
            </w:r>
          </w:p>
          <w:p w:rsidR="00810D51" w:rsidRPr="00810D51" w:rsidRDefault="00810D51" w:rsidP="0081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    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std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::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cout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&lt;&lt; '\n';</w:t>
            </w:r>
          </w:p>
          <w:p w:rsidR="00810D51" w:rsidRPr="00810D51" w:rsidRDefault="00810D51" w:rsidP="0081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}</w:t>
            </w:r>
          </w:p>
        </w:tc>
      </w:tr>
    </w:tbl>
    <w:p w:rsidR="00810D51" w:rsidRPr="00810D51" w:rsidRDefault="00810D51" w:rsidP="00810D5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810D51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Результат выполнения программы:</w:t>
      </w:r>
    </w:p>
    <w:p w:rsidR="00810D51" w:rsidRDefault="00810D51" w:rsidP="00810D51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</w:pPr>
      <w:r w:rsidRPr="00810D51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0 4</w:t>
      </w:r>
    </w:p>
    <w:p w:rsidR="00810D51" w:rsidRDefault="00810D51" w:rsidP="00810D51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</w:pPr>
    </w:p>
    <w:p w:rsidR="00810D51" w:rsidRPr="00810D51" w:rsidRDefault="00810D51" w:rsidP="00810D51">
      <w:pPr>
        <w:shd w:val="clear" w:color="auto" w:fill="FFFFFF"/>
        <w:spacing w:before="300" w:after="300" w:line="470" w:lineRule="atLeast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val="en-US" w:eastAsia="ru-RU"/>
        </w:rPr>
      </w:pPr>
      <w:r w:rsidRPr="00810D51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ru-RU"/>
        </w:rPr>
        <w:t>Алгоритмы</w:t>
      </w:r>
      <w:r w:rsidRPr="00810D51">
        <w:rPr>
          <w:rFonts w:ascii="Segoe UI" w:eastAsia="Times New Roman" w:hAnsi="Segoe UI" w:cs="Segoe UI"/>
          <w:b/>
          <w:bCs/>
          <w:color w:val="000000"/>
          <w:sz w:val="36"/>
          <w:szCs w:val="36"/>
          <w:lang w:val="en-US" w:eastAsia="ru-RU"/>
        </w:rPr>
        <w:t xml:space="preserve"> find() </w:t>
      </w:r>
      <w:r w:rsidRPr="00810D51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ru-RU"/>
        </w:rPr>
        <w:t>и</w:t>
      </w:r>
      <w:r w:rsidRPr="00810D51">
        <w:rPr>
          <w:rFonts w:ascii="Segoe UI" w:eastAsia="Times New Roman" w:hAnsi="Segoe UI" w:cs="Segoe UI"/>
          <w:b/>
          <w:bCs/>
          <w:color w:val="000000"/>
          <w:sz w:val="36"/>
          <w:szCs w:val="36"/>
          <w:lang w:val="en-US" w:eastAsia="ru-RU"/>
        </w:rPr>
        <w:t xml:space="preserve"> list::insert()</w:t>
      </w:r>
    </w:p>
    <w:p w:rsidR="00810D51" w:rsidRPr="00810D51" w:rsidRDefault="00810D51" w:rsidP="00810D5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810D51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lastRenderedPageBreak/>
        <w:t xml:space="preserve">В следующем примере мы используем алгоритм </w:t>
      </w:r>
      <w:proofErr w:type="spellStart"/>
      <w:r w:rsidRPr="00810D51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find</w:t>
      </w:r>
      <w:proofErr w:type="spellEnd"/>
      <w:r w:rsidRPr="00810D51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(), чтобы найти определенное значение в списке, а затем используем функцию </w:t>
      </w:r>
      <w:proofErr w:type="spellStart"/>
      <w:r w:rsidRPr="00810D51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list</w:t>
      </w:r>
      <w:proofErr w:type="spellEnd"/>
      <w:r w:rsidRPr="00810D51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::</w:t>
      </w:r>
      <w:proofErr w:type="spellStart"/>
      <w:r w:rsidRPr="00810D51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insert</w:t>
      </w:r>
      <w:proofErr w:type="spellEnd"/>
      <w:r w:rsidRPr="00810D51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() для добавления нового значения в список:</w:t>
      </w:r>
    </w:p>
    <w:p w:rsidR="00810D51" w:rsidRPr="00810D51" w:rsidRDefault="00810D51" w:rsidP="00810D51">
      <w:pPr>
        <w:spacing w:after="18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10D51">
        <w:rPr>
          <w:rFonts w:ascii="Courier New" w:eastAsia="Times New Roman" w:hAnsi="Courier New" w:cs="Courier New"/>
          <w:color w:val="000000"/>
          <w:sz w:val="24"/>
          <w:szCs w:val="24"/>
        </w:rPr>
        <w:object w:dxaOrig="225" w:dyaOrig="225">
          <v:shape id="_x0000_i1040" type="#_x0000_t75" style="width:136.5pt;height:60.75pt" o:ole="">
            <v:imagedata r:id="rId7" o:title=""/>
          </v:shape>
          <w:control r:id="rId9" w:name="DefaultOcxName1" w:shapeid="_x0000_i104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4"/>
      </w:tblGrid>
      <w:tr w:rsidR="00810D51" w:rsidRPr="00810D51" w:rsidTr="00810D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10D51" w:rsidRPr="00810D51" w:rsidRDefault="00810D51" w:rsidP="00897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</w:p>
        </w:tc>
        <w:tc>
          <w:tcPr>
            <w:tcW w:w="121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10D51" w:rsidRPr="00810D51" w:rsidRDefault="00810D51" w:rsidP="00897836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#include &lt;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iostream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&gt;</w:t>
            </w:r>
          </w:p>
          <w:p w:rsidR="00810D51" w:rsidRPr="00810D51" w:rsidRDefault="00810D51" w:rsidP="00897836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#include &lt;list&gt;</w:t>
            </w:r>
          </w:p>
          <w:p w:rsidR="00810D51" w:rsidRPr="00810D51" w:rsidRDefault="00810D51" w:rsidP="00897836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#include &lt;algorithm&gt;</w:t>
            </w:r>
          </w:p>
          <w:p w:rsidR="00810D51" w:rsidRPr="00810D51" w:rsidRDefault="00810D51" w:rsidP="00897836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</w:t>
            </w:r>
          </w:p>
          <w:p w:rsidR="00810D51" w:rsidRPr="00810D51" w:rsidRDefault="00810D51" w:rsidP="00897836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int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main()</w:t>
            </w:r>
          </w:p>
          <w:p w:rsidR="00810D51" w:rsidRPr="00810D51" w:rsidRDefault="00810D51" w:rsidP="00897836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{</w:t>
            </w:r>
          </w:p>
          <w:p w:rsidR="00810D51" w:rsidRPr="00810D51" w:rsidRDefault="00810D51" w:rsidP="00897836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    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std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::list&lt;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int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&gt; li;</w:t>
            </w:r>
          </w:p>
          <w:p w:rsidR="00810D51" w:rsidRPr="00810D51" w:rsidRDefault="00810D51" w:rsidP="00897836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    for (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int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nCount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=0; 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nCount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&lt; 5; ++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nCount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)</w:t>
            </w:r>
          </w:p>
          <w:p w:rsidR="00810D51" w:rsidRPr="00810D51" w:rsidRDefault="00810D51" w:rsidP="00897836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        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li.push_back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(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nCount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);</w:t>
            </w:r>
          </w:p>
          <w:p w:rsidR="00810D51" w:rsidRPr="00810D51" w:rsidRDefault="00810D51" w:rsidP="00897836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</w:t>
            </w:r>
          </w:p>
          <w:p w:rsidR="00810D51" w:rsidRPr="00810D51" w:rsidRDefault="00810D51" w:rsidP="00897836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    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std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::list&lt;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int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&gt;::iterator it; // </w:t>
            </w: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объявляем</w:t>
            </w: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</w:t>
            </w: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итератор</w:t>
            </w:r>
          </w:p>
          <w:p w:rsidR="00810D51" w:rsidRPr="00810D51" w:rsidRDefault="00810D51" w:rsidP="00897836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    it = find(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li.begin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(), 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li.end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(), 2); // </w:t>
            </w: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ищем</w:t>
            </w: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</w:t>
            </w: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в</w:t>
            </w: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</w:t>
            </w: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списке</w:t>
            </w: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</w:t>
            </w: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число</w:t>
            </w: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2</w:t>
            </w:r>
          </w:p>
          <w:p w:rsidR="00810D51" w:rsidRPr="00810D51" w:rsidRDefault="00810D51" w:rsidP="00897836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    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li.insert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(it, 7); // </w:t>
            </w: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используем</w:t>
            </w: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</w:t>
            </w: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алгоритм</w:t>
            </w: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list::insert() </w:t>
            </w: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для</w:t>
            </w: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</w:t>
            </w: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добавления</w:t>
            </w: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</w:t>
            </w: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числа</w:t>
            </w: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7 </w:t>
            </w: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перед</w:t>
            </w: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</w:t>
            </w: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числом</w:t>
            </w: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2</w:t>
            </w:r>
          </w:p>
          <w:p w:rsidR="00810D51" w:rsidRPr="00810D51" w:rsidRDefault="00810D51" w:rsidP="00897836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</w:t>
            </w:r>
          </w:p>
          <w:p w:rsidR="00810D51" w:rsidRPr="00810D51" w:rsidRDefault="00810D51" w:rsidP="00897836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    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for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(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it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= 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li.begin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(); 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it</w:t>
            </w:r>
            <w:proofErr w:type="spellEnd"/>
            <w:proofErr w:type="gram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!</w:t>
            </w:r>
            <w:proofErr w:type="gram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= 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li.end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(); ++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it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) // выводим с помощью цикла и итератора элементы списка</w:t>
            </w:r>
          </w:p>
          <w:p w:rsidR="00810D51" w:rsidRPr="00810D51" w:rsidRDefault="00810D51" w:rsidP="00897836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        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std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::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cout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&lt;&lt; *it &lt;&lt; ' ';</w:t>
            </w:r>
          </w:p>
          <w:p w:rsidR="00810D51" w:rsidRPr="00810D51" w:rsidRDefault="00810D51" w:rsidP="00897836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    </w:t>
            </w: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ab/>
            </w:r>
          </w:p>
          <w:p w:rsidR="00810D51" w:rsidRPr="00810D51" w:rsidRDefault="00810D51" w:rsidP="00897836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    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std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::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cout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&lt;&lt; '\n';</w:t>
            </w:r>
          </w:p>
          <w:p w:rsidR="00810D51" w:rsidRPr="00810D51" w:rsidRDefault="00810D51" w:rsidP="00897836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}</w:t>
            </w:r>
          </w:p>
        </w:tc>
      </w:tr>
    </w:tbl>
    <w:p w:rsidR="00810D51" w:rsidRPr="00810D51" w:rsidRDefault="00810D51" w:rsidP="008978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5"/>
          <w:sz w:val="40"/>
          <w:szCs w:val="40"/>
          <w:lang w:eastAsia="ru-RU"/>
        </w:rPr>
      </w:pPr>
      <w:r w:rsidRPr="00810D51">
        <w:rPr>
          <w:rFonts w:ascii="Times New Roman" w:eastAsia="Times New Roman" w:hAnsi="Times New Roman" w:cs="Times New Roman"/>
          <w:color w:val="000000"/>
          <w:spacing w:val="5"/>
          <w:sz w:val="40"/>
          <w:szCs w:val="40"/>
          <w:lang w:eastAsia="ru-RU"/>
        </w:rPr>
        <w:t>Результат выполнения программы:</w:t>
      </w:r>
    </w:p>
    <w:p w:rsidR="00810D51" w:rsidRDefault="00810D51" w:rsidP="008978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5"/>
          <w:sz w:val="40"/>
          <w:szCs w:val="40"/>
          <w:shd w:val="clear" w:color="auto" w:fill="F5F2F0"/>
          <w:lang w:eastAsia="ru-RU"/>
        </w:rPr>
      </w:pPr>
      <w:r w:rsidRPr="00810D51">
        <w:rPr>
          <w:rFonts w:ascii="Times New Roman" w:eastAsia="Times New Roman" w:hAnsi="Times New Roman" w:cs="Times New Roman"/>
          <w:color w:val="000000"/>
          <w:spacing w:val="5"/>
          <w:sz w:val="40"/>
          <w:szCs w:val="40"/>
          <w:shd w:val="clear" w:color="auto" w:fill="F5F2F0"/>
          <w:lang w:eastAsia="ru-RU"/>
        </w:rPr>
        <w:t>0 1 7 2 3 4</w:t>
      </w:r>
    </w:p>
    <w:p w:rsidR="00810D51" w:rsidRDefault="00810D51" w:rsidP="00810D5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pacing w:val="5"/>
          <w:sz w:val="40"/>
          <w:szCs w:val="40"/>
          <w:shd w:val="clear" w:color="auto" w:fill="F5F2F0"/>
          <w:lang w:eastAsia="ru-RU"/>
        </w:rPr>
      </w:pPr>
    </w:p>
    <w:p w:rsidR="00810D51" w:rsidRPr="00810D51" w:rsidRDefault="00810D51" w:rsidP="00810D5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810D51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lastRenderedPageBreak/>
        <w:t>В следующем примере мы отсортируем весь вектор, выведем отсортированные элементы, а затем выведем их в обратном порядке:</w:t>
      </w:r>
    </w:p>
    <w:p w:rsidR="00810D51" w:rsidRPr="00810D51" w:rsidRDefault="00810D51" w:rsidP="00810D51">
      <w:pPr>
        <w:spacing w:after="18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810D51">
        <w:rPr>
          <w:rFonts w:ascii="Courier New" w:eastAsia="Times New Roman" w:hAnsi="Courier New" w:cs="Courier New"/>
          <w:color w:val="000000"/>
          <w:sz w:val="24"/>
          <w:szCs w:val="24"/>
        </w:rPr>
        <w:object w:dxaOrig="225" w:dyaOrig="225">
          <v:shape id="_x0000_i1043" type="#_x0000_t75" style="width:136.5pt;height:60.75pt" o:ole="">
            <v:imagedata r:id="rId7" o:title=""/>
          </v:shape>
          <w:control r:id="rId10" w:name="DefaultOcxName2" w:shapeid="_x0000_i104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4"/>
      </w:tblGrid>
      <w:tr w:rsidR="00810D51" w:rsidRPr="00810D51" w:rsidTr="00810D5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10D51" w:rsidRPr="00810D51" w:rsidRDefault="00810D51" w:rsidP="00897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</w:p>
        </w:tc>
        <w:tc>
          <w:tcPr>
            <w:tcW w:w="126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10D51" w:rsidRPr="00810D51" w:rsidRDefault="00810D51" w:rsidP="00897836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#include &lt;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iostream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&gt;</w:t>
            </w:r>
          </w:p>
          <w:p w:rsidR="00810D51" w:rsidRPr="00810D51" w:rsidRDefault="00810D51" w:rsidP="00897836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#include &lt;vector&gt;</w:t>
            </w:r>
          </w:p>
          <w:p w:rsidR="00810D51" w:rsidRPr="00810D51" w:rsidRDefault="00810D51" w:rsidP="00897836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#include &lt;algorithm&gt;</w:t>
            </w:r>
          </w:p>
          <w:p w:rsidR="00810D51" w:rsidRPr="00810D51" w:rsidRDefault="00810D51" w:rsidP="00897836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</w:t>
            </w:r>
          </w:p>
          <w:p w:rsidR="00810D51" w:rsidRPr="00810D51" w:rsidRDefault="00810D51" w:rsidP="00897836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int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main()</w:t>
            </w:r>
          </w:p>
          <w:p w:rsidR="00810D51" w:rsidRPr="00810D51" w:rsidRDefault="00810D51" w:rsidP="00897836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{</w:t>
            </w:r>
          </w:p>
          <w:p w:rsidR="00810D51" w:rsidRPr="00810D51" w:rsidRDefault="00810D51" w:rsidP="00897836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</w:t>
            </w:r>
          </w:p>
          <w:p w:rsidR="00810D51" w:rsidRPr="00810D51" w:rsidRDefault="00810D51" w:rsidP="00897836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    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std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::vector&lt;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int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&gt; 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vect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;</w:t>
            </w:r>
          </w:p>
          <w:p w:rsidR="00810D51" w:rsidRPr="00810D51" w:rsidRDefault="00810D51" w:rsidP="00897836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    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vect.push_back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(4);</w:t>
            </w:r>
          </w:p>
          <w:p w:rsidR="00810D51" w:rsidRPr="00810D51" w:rsidRDefault="00810D51" w:rsidP="00897836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    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vect.push_back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(8);</w:t>
            </w:r>
          </w:p>
          <w:p w:rsidR="00810D51" w:rsidRPr="00810D51" w:rsidRDefault="00810D51" w:rsidP="00897836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    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vect.push_back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(-3);</w:t>
            </w:r>
          </w:p>
          <w:p w:rsidR="00810D51" w:rsidRPr="00810D51" w:rsidRDefault="00810D51" w:rsidP="00897836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    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vect.push_back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(3);</w:t>
            </w:r>
          </w:p>
          <w:p w:rsidR="00810D51" w:rsidRPr="00810D51" w:rsidRDefault="00810D51" w:rsidP="00897836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    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vect.push_back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(-8);</w:t>
            </w:r>
          </w:p>
          <w:p w:rsidR="00810D51" w:rsidRPr="00810D51" w:rsidRDefault="00810D51" w:rsidP="00897836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    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vect.push_back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(12);</w:t>
            </w:r>
          </w:p>
          <w:p w:rsidR="00810D51" w:rsidRPr="00810D51" w:rsidRDefault="00810D51" w:rsidP="00897836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    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vect.push_back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(5);</w:t>
            </w:r>
          </w:p>
          <w:p w:rsidR="00810D51" w:rsidRPr="00810D51" w:rsidRDefault="00810D51" w:rsidP="00897836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</w:t>
            </w:r>
          </w:p>
          <w:p w:rsidR="00810D51" w:rsidRPr="00AF2D37" w:rsidRDefault="00897836" w:rsidP="00897836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    </w:t>
            </w:r>
            <w:r w:rsidR="00810D51"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sort</w:t>
            </w:r>
            <w:r w:rsidR="00810D51" w:rsidRPr="00AF2D37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(</w:t>
            </w:r>
            <w:proofErr w:type="spellStart"/>
            <w:r w:rsidR="00810D51"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vect</w:t>
            </w:r>
            <w:r w:rsidR="00810D51" w:rsidRPr="00AF2D37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.</w:t>
            </w:r>
            <w:r w:rsidR="00810D51"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begin</w:t>
            </w:r>
            <w:proofErr w:type="spellEnd"/>
            <w:r w:rsidR="00810D51" w:rsidRPr="00AF2D37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(), </w:t>
            </w:r>
            <w:proofErr w:type="spellStart"/>
            <w:r w:rsidR="00810D51"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vect</w:t>
            </w:r>
            <w:r w:rsidR="00810D51" w:rsidRPr="00AF2D37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.</w:t>
            </w:r>
            <w:r w:rsidR="00810D51"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end</w:t>
            </w:r>
            <w:proofErr w:type="spellEnd"/>
            <w:r w:rsidR="00810D51" w:rsidRPr="00AF2D37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()); // </w:t>
            </w:r>
            <w:r w:rsidR="00810D51"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выполняем</w:t>
            </w:r>
            <w:r w:rsidR="00810D51" w:rsidRPr="00AF2D37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</w:t>
            </w:r>
            <w:r w:rsidR="00810D51"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сортировку</w:t>
            </w:r>
            <w:r w:rsidR="00810D51" w:rsidRPr="00AF2D37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</w:t>
            </w:r>
            <w:r w:rsidR="00810D51"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элементов</w:t>
            </w:r>
            <w:r w:rsidR="00810D51" w:rsidRPr="00AF2D37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</w:t>
            </w:r>
            <w:r w:rsidR="00810D51"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вектора</w:t>
            </w:r>
          </w:p>
          <w:p w:rsidR="00810D51" w:rsidRPr="00AF2D37" w:rsidRDefault="00810D51" w:rsidP="00897836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AF2D37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</w:t>
            </w:r>
          </w:p>
          <w:p w:rsidR="00810D51" w:rsidRPr="00810D51" w:rsidRDefault="00897836" w:rsidP="00897836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    </w:t>
            </w:r>
            <w:r w:rsidR="00810D51"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vector&lt;</w:t>
            </w:r>
            <w:proofErr w:type="spellStart"/>
            <w:r w:rsidR="00810D51"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int</w:t>
            </w:r>
            <w:proofErr w:type="spellEnd"/>
            <w:r w:rsidR="00810D51"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&gt;::</w:t>
            </w:r>
            <w:proofErr w:type="spellStart"/>
            <w:r w:rsidR="00810D51"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const_iterator</w:t>
            </w:r>
            <w:proofErr w:type="spellEnd"/>
            <w:r w:rsidR="00810D51"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it; // </w:t>
            </w:r>
            <w:r w:rsidR="00810D51"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объявляем</w:t>
            </w:r>
            <w:r w:rsidR="00810D51"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</w:t>
            </w:r>
            <w:r w:rsidR="00810D51"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итератор</w:t>
            </w:r>
          </w:p>
          <w:p w:rsidR="00810D51" w:rsidRPr="00810D51" w:rsidRDefault="00810D51" w:rsidP="00897836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    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for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(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it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= 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vect.begin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(); 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it</w:t>
            </w:r>
            <w:proofErr w:type="spellEnd"/>
            <w:proofErr w:type="gram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!</w:t>
            </w:r>
            <w:proofErr w:type="gram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= 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vect.end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(); ++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it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) // выводим с помощью цикла и итератора элементы вектора</w:t>
            </w:r>
          </w:p>
          <w:p w:rsidR="00810D51" w:rsidRPr="00810D51" w:rsidRDefault="00810D51" w:rsidP="00897836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897836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        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cout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&lt;&lt; *it &lt;&lt; ' ';</w:t>
            </w:r>
          </w:p>
          <w:p w:rsidR="00810D51" w:rsidRPr="00810D51" w:rsidRDefault="00810D51" w:rsidP="00897836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</w:t>
            </w:r>
          </w:p>
          <w:p w:rsidR="00810D51" w:rsidRPr="00810D51" w:rsidRDefault="00897836" w:rsidP="00897836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   </w:t>
            </w:r>
            <w:proofErr w:type="spellStart"/>
            <w:r w:rsidR="00810D51"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cout</w:t>
            </w:r>
            <w:proofErr w:type="spellEnd"/>
            <w:r w:rsidR="00810D51"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&lt;&lt; '\n';</w:t>
            </w:r>
          </w:p>
          <w:p w:rsidR="00810D51" w:rsidRPr="00810D51" w:rsidRDefault="00810D51" w:rsidP="00897836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</w:t>
            </w:r>
          </w:p>
          <w:p w:rsidR="00810D51" w:rsidRPr="00AF2D37" w:rsidRDefault="00810D51" w:rsidP="00897836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lastRenderedPageBreak/>
              <w:t>    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std</w:t>
            </w:r>
            <w:proofErr w:type="spellEnd"/>
            <w:r w:rsidRPr="00AF2D37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::</w:t>
            </w: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reverse</w:t>
            </w:r>
            <w:r w:rsidRPr="00AF2D37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(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vect</w:t>
            </w:r>
            <w:proofErr w:type="spellEnd"/>
            <w:r w:rsidRPr="00AF2D37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.</w:t>
            </w: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begin</w:t>
            </w:r>
            <w:r w:rsidRPr="00AF2D37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(), 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vect</w:t>
            </w:r>
            <w:proofErr w:type="spellEnd"/>
            <w:r w:rsidRPr="00AF2D37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.</w:t>
            </w: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end</w:t>
            </w:r>
            <w:r w:rsidRPr="00AF2D37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()); // </w:t>
            </w: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сортируем</w:t>
            </w:r>
            <w:r w:rsidRPr="00AF2D37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</w:t>
            </w: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элементы</w:t>
            </w:r>
            <w:r w:rsidRPr="00AF2D37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</w:t>
            </w: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вектора</w:t>
            </w:r>
            <w:r w:rsidRPr="00AF2D37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</w:t>
            </w: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в</w:t>
            </w:r>
            <w:r w:rsidRPr="00AF2D37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</w:t>
            </w: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обратную</w:t>
            </w:r>
            <w:r w:rsidRPr="00AF2D37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</w:t>
            </w: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сторону</w:t>
            </w:r>
          </w:p>
          <w:p w:rsidR="00810D51" w:rsidRPr="00AF2D37" w:rsidRDefault="00810D51" w:rsidP="00897836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AF2D37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</w:t>
            </w:r>
          </w:p>
          <w:p w:rsidR="00810D51" w:rsidRPr="00810D51" w:rsidRDefault="00810D51" w:rsidP="00897836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    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for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(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it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= 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vect.begin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(); 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it</w:t>
            </w:r>
            <w:proofErr w:type="spellEnd"/>
            <w:proofErr w:type="gram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!</w:t>
            </w:r>
            <w:proofErr w:type="gram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= 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vect.end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(); ++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it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) // выводим с помощью цикла и итератора элементы вектора</w:t>
            </w:r>
          </w:p>
          <w:p w:rsidR="00810D51" w:rsidRPr="00810D51" w:rsidRDefault="00810D51" w:rsidP="00897836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        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std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::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cout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&lt;&lt; *it &lt;&lt; ' ';</w:t>
            </w:r>
          </w:p>
          <w:p w:rsidR="00810D51" w:rsidRPr="00810D51" w:rsidRDefault="00810D51" w:rsidP="00897836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 xml:space="preserve"> </w:t>
            </w: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ab/>
            </w:r>
          </w:p>
          <w:p w:rsidR="00810D51" w:rsidRPr="00810D51" w:rsidRDefault="00810D51" w:rsidP="00897836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    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std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::</w:t>
            </w:r>
            <w:proofErr w:type="spellStart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cout</w:t>
            </w:r>
            <w:proofErr w:type="spellEnd"/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&lt;&lt; '\n';</w:t>
            </w:r>
          </w:p>
          <w:p w:rsidR="00810D51" w:rsidRPr="00810D51" w:rsidRDefault="00810D51" w:rsidP="00897836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810D51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}</w:t>
            </w:r>
          </w:p>
        </w:tc>
      </w:tr>
    </w:tbl>
    <w:p w:rsidR="00810D51" w:rsidRPr="00810D51" w:rsidRDefault="00810D51" w:rsidP="008978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5"/>
          <w:sz w:val="40"/>
          <w:szCs w:val="40"/>
          <w:lang w:eastAsia="ru-RU"/>
        </w:rPr>
      </w:pPr>
      <w:r w:rsidRPr="00810D51">
        <w:rPr>
          <w:rFonts w:ascii="Times New Roman" w:eastAsia="Times New Roman" w:hAnsi="Times New Roman" w:cs="Times New Roman"/>
          <w:color w:val="000000"/>
          <w:spacing w:val="5"/>
          <w:sz w:val="40"/>
          <w:szCs w:val="40"/>
          <w:lang w:eastAsia="ru-RU"/>
        </w:rPr>
        <w:lastRenderedPageBreak/>
        <w:t>Результат выполнения программы:</w:t>
      </w:r>
    </w:p>
    <w:p w:rsidR="00810D51" w:rsidRPr="00810D51" w:rsidRDefault="00810D51" w:rsidP="008978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5"/>
          <w:sz w:val="40"/>
          <w:szCs w:val="40"/>
          <w:lang w:eastAsia="ru-RU"/>
        </w:rPr>
      </w:pPr>
      <w:r w:rsidRPr="00810D51">
        <w:rPr>
          <w:rFonts w:ascii="Times New Roman" w:eastAsia="Times New Roman" w:hAnsi="Times New Roman" w:cs="Times New Roman"/>
          <w:color w:val="000000"/>
          <w:spacing w:val="5"/>
          <w:sz w:val="40"/>
          <w:szCs w:val="40"/>
          <w:shd w:val="clear" w:color="auto" w:fill="F5F2F0"/>
          <w:lang w:eastAsia="ru-RU"/>
        </w:rPr>
        <w:t>-8 -3 3 4 5 8 12</w:t>
      </w:r>
      <w:r w:rsidRPr="00810D51">
        <w:rPr>
          <w:rFonts w:ascii="Times New Roman" w:eastAsia="Times New Roman" w:hAnsi="Times New Roman" w:cs="Times New Roman"/>
          <w:color w:val="000000"/>
          <w:spacing w:val="5"/>
          <w:sz w:val="40"/>
          <w:szCs w:val="40"/>
          <w:shd w:val="clear" w:color="auto" w:fill="F5F2F0"/>
          <w:lang w:eastAsia="ru-RU"/>
        </w:rPr>
        <w:br/>
        <w:t>12 8 5 4 3 -3 -8</w:t>
      </w:r>
    </w:p>
    <w:p w:rsidR="00810D51" w:rsidRDefault="00810D51" w:rsidP="00810D5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pacing w:val="5"/>
          <w:sz w:val="40"/>
          <w:szCs w:val="40"/>
          <w:lang w:eastAsia="ru-RU"/>
        </w:rPr>
      </w:pPr>
      <w:r w:rsidRPr="00810D51">
        <w:rPr>
          <w:rFonts w:ascii="Times New Roman" w:eastAsia="Times New Roman" w:hAnsi="Times New Roman" w:cs="Times New Roman"/>
          <w:color w:val="000000"/>
          <w:spacing w:val="5"/>
          <w:sz w:val="40"/>
          <w:szCs w:val="40"/>
          <w:lang w:eastAsia="ru-RU"/>
        </w:rPr>
        <w:t xml:space="preserve">Обратите внимание, общий алгоритм </w:t>
      </w:r>
      <w:proofErr w:type="spellStart"/>
      <w:r w:rsidRPr="00810D51">
        <w:rPr>
          <w:rFonts w:ascii="Times New Roman" w:eastAsia="Times New Roman" w:hAnsi="Times New Roman" w:cs="Times New Roman"/>
          <w:color w:val="000000"/>
          <w:spacing w:val="5"/>
          <w:sz w:val="40"/>
          <w:szCs w:val="40"/>
          <w:lang w:eastAsia="ru-RU"/>
        </w:rPr>
        <w:t>sort</w:t>
      </w:r>
      <w:proofErr w:type="spellEnd"/>
      <w:r w:rsidRPr="00810D51">
        <w:rPr>
          <w:rFonts w:ascii="Times New Roman" w:eastAsia="Times New Roman" w:hAnsi="Times New Roman" w:cs="Times New Roman"/>
          <w:color w:val="000000"/>
          <w:spacing w:val="5"/>
          <w:sz w:val="40"/>
          <w:szCs w:val="40"/>
          <w:lang w:eastAsia="ru-RU"/>
        </w:rPr>
        <w:t xml:space="preserve">() не работает с вектором, у вектора есть свой собственный метод </w:t>
      </w:r>
      <w:proofErr w:type="spellStart"/>
      <w:r w:rsidRPr="00810D51">
        <w:rPr>
          <w:rFonts w:ascii="Times New Roman" w:eastAsia="Times New Roman" w:hAnsi="Times New Roman" w:cs="Times New Roman"/>
          <w:color w:val="000000"/>
          <w:spacing w:val="5"/>
          <w:sz w:val="40"/>
          <w:szCs w:val="40"/>
          <w:lang w:eastAsia="ru-RU"/>
        </w:rPr>
        <w:t>sort</w:t>
      </w:r>
      <w:proofErr w:type="spellEnd"/>
      <w:r w:rsidRPr="00810D51">
        <w:rPr>
          <w:rFonts w:ascii="Times New Roman" w:eastAsia="Times New Roman" w:hAnsi="Times New Roman" w:cs="Times New Roman"/>
          <w:color w:val="000000"/>
          <w:spacing w:val="5"/>
          <w:sz w:val="40"/>
          <w:szCs w:val="40"/>
          <w:lang w:eastAsia="ru-RU"/>
        </w:rPr>
        <w:t>(), который, в данном случае, является более эффективным.</w:t>
      </w:r>
    </w:p>
    <w:p w:rsidR="00810D51" w:rsidRPr="00810D51" w:rsidRDefault="00810D51" w:rsidP="00810D51">
      <w:pPr>
        <w:shd w:val="clear" w:color="auto" w:fill="EEEEEE"/>
        <w:spacing w:before="75" w:after="75" w:line="360" w:lineRule="atLeas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r w:rsidRPr="00810D51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Выполнение пользовательской функции (в данном случае, вывода в консоль) для каждого элемента вектора.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bookmarkStart w:id="0" w:name="7687"/>
      <w:bookmarkEnd w:id="0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#include &lt;iostream&gt;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#include &lt;algorithm&gt;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#include &lt;vector&gt;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using namespace std;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void myfunction (int i) { cout &lt;&lt; ' ' &lt;&lt; i; }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int main () {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vector&lt;int&gt; myvector;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myvector.push_back(10);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myvector.push_back(20);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myvector.push_back(30);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for_each (myvector.begin(), myvector.end(), myfunction);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return</w:t>
      </w:r>
      <w:proofErr w:type="spellEnd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0;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}</w:t>
      </w:r>
    </w:p>
    <w:p w:rsidR="00810D51" w:rsidRPr="00810D51" w:rsidRDefault="00810D51" w:rsidP="00810D51">
      <w:pPr>
        <w:shd w:val="clear" w:color="auto" w:fill="EEEEEE"/>
        <w:spacing w:before="75" w:after="75" w:line="360" w:lineRule="atLeas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bookmarkStart w:id="1" w:name="7688"/>
      <w:bookmarkEnd w:id="1"/>
      <w:r w:rsidRPr="00810D51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Пример 9. Поиск элемента в целочисленном векторе.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bookmarkStart w:id="2" w:name="7689"/>
      <w:bookmarkEnd w:id="2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lastRenderedPageBreak/>
        <w:t>#include &lt;iostream&gt;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#include &lt;algorithm&gt;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#include &lt;vector&gt;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using namespace std;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int main () {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int myints[] = { 10, 20, 30, 40 };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vector &lt;int&gt; myvector (myints,myints+4);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vector&lt;int&gt;::iterator it;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it = find (myvector.begin(), myvector.end(), 30);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if (it != myvector.end())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 cout &lt;&lt; "Element found in myvector: " &lt;&lt; *it &lt;&lt; '\n';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else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 cout &lt;&lt; "Element not found in myvector\n";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cin.get</w:t>
      </w:r>
      <w:proofErr w:type="spellEnd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(); </w:t>
      </w:r>
      <w:proofErr w:type="spellStart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return</w:t>
      </w:r>
      <w:proofErr w:type="spellEnd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0;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}</w:t>
      </w:r>
    </w:p>
    <w:p w:rsidR="00810D51" w:rsidRPr="00810D51" w:rsidRDefault="00810D51" w:rsidP="00810D51">
      <w:pPr>
        <w:shd w:val="clear" w:color="auto" w:fill="EEEEEE"/>
        <w:spacing w:before="75" w:after="75" w:line="360" w:lineRule="atLeas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bookmarkStart w:id="3" w:name="7690"/>
      <w:bookmarkEnd w:id="3"/>
      <w:r w:rsidRPr="00810D51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Пример 10. Замена нечётных значений целочисленного вектора нулями.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bookmarkStart w:id="4" w:name="7691"/>
      <w:bookmarkEnd w:id="4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#include &lt;iostream&gt;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#include &lt;algorithm&gt;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#include &lt;vector&gt;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using namespace std;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proofErr w:type="gramStart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bool</w:t>
      </w:r>
      <w:proofErr w:type="gramEnd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IsOdd(int i) { return ((i%2)==1); } //</w:t>
      </w: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Проверка</w:t>
      </w: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на</w:t>
      </w: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нечётность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int main () {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vector&lt;int&gt; myvector;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for (int i=1; i&lt;10; i++) myvector.push_back(i); 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replace_if (myvector.begin(), myvector.end(), IsOdd, 0); 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for (vector&lt;int&gt;::iterator it=myvector.begin(); it!=myvector.end(); it++)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cout &lt;&lt; *it &lt;&lt; ' ';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cin.get(); return 0;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}</w:t>
      </w:r>
    </w:p>
    <w:p w:rsidR="00810D51" w:rsidRPr="00810D51" w:rsidRDefault="00810D51" w:rsidP="00810D51">
      <w:pPr>
        <w:shd w:val="clear" w:color="auto" w:fill="EEEEEE"/>
        <w:spacing w:before="75" w:after="75" w:line="360" w:lineRule="atLeas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bookmarkStart w:id="5" w:name="7692"/>
      <w:bookmarkEnd w:id="5"/>
      <w:r w:rsidRPr="00810D51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Пример 11. Сортировка элементов целочисленного вектора по убыванию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bookmarkStart w:id="6" w:name="7693"/>
      <w:bookmarkEnd w:id="6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#include &lt;iostream&gt;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#include &lt;algorithm&gt;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#include &lt;vector&gt;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using namespace std;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bool myfunction (int i,int j) { return (i&gt;j); }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int main () {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int myints[] = {32,71,12,45,26,80,53,32};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vector&lt;int&gt; myvector (myints, myints+8); 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sort (myvector.begin(), myvector.end(), myfunction); 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for (vector&lt;int&gt;::iterator it=myvector.begin(); it!=myvector.end(); it++)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cout &lt;&lt; *it &lt;&lt; ' ';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cin.get(); return 0;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}</w:t>
      </w:r>
    </w:p>
    <w:p w:rsidR="00810D51" w:rsidRPr="00810D51" w:rsidRDefault="00810D51" w:rsidP="00810D51">
      <w:pPr>
        <w:shd w:val="clear" w:color="auto" w:fill="EEEEEE"/>
        <w:spacing w:before="75" w:after="75" w:line="360" w:lineRule="atLeas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bookmarkStart w:id="7" w:name="7694"/>
      <w:bookmarkEnd w:id="7"/>
      <w:r w:rsidRPr="00810D51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Пример 12. Реализация объединения двух целочисленных множеств.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bookmarkStart w:id="8" w:name="7695"/>
      <w:bookmarkEnd w:id="8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#include &lt;iostream&gt;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#include &lt;algorithm&gt;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#include &lt;vector&gt;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using namespace std;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int main () {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int first[] = {25,10,15,20,5};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int second[] = {50,40,30,20,10};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sort (first,first+5);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sort (second,second+5); 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//set_union </w:t>
      </w: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сработает</w:t>
      </w: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для</w:t>
      </w: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отсортированных</w:t>
      </w: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данных</w:t>
      </w: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!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vector &lt;int&gt; v(10);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vector &lt;int&gt;::iterator it=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set_union (first, first+5, second, second+5, v.begin());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v.resize(it-v.begin()); 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for (it=v.begin(); it!=v.end(); it++) cout &lt;&lt; *it &lt;&lt; ' ';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cin.get</w:t>
      </w:r>
      <w:proofErr w:type="spellEnd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(); </w:t>
      </w:r>
      <w:proofErr w:type="spellStart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return</w:t>
      </w:r>
      <w:proofErr w:type="spellEnd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0;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}</w:t>
      </w:r>
    </w:p>
    <w:p w:rsidR="00810D51" w:rsidRPr="00810D51" w:rsidRDefault="00810D51" w:rsidP="00810D51">
      <w:pPr>
        <w:shd w:val="clear" w:color="auto" w:fill="EEEEEE"/>
        <w:spacing w:before="75" w:after="75" w:line="360" w:lineRule="atLeas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bookmarkStart w:id="9" w:name="7696"/>
      <w:bookmarkEnd w:id="9"/>
      <w:r w:rsidRPr="00810D51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Пример 13. Пои</w:t>
      </w:r>
      <w:proofErr w:type="gramStart"/>
      <w:r w:rsidRPr="00810D51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ск стр</w:t>
      </w:r>
      <w:proofErr w:type="gramEnd"/>
      <w:r w:rsidRPr="00810D51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оки с наименьшей длиной в тексте.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bookmarkStart w:id="10" w:name="7697"/>
      <w:bookmarkEnd w:id="10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#include &lt;iostream&gt;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#include &lt;string&gt;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#include &lt;algorithm&gt;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#include &lt;vector&gt;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using namespace std;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bool myMin (string a, string b) { return a.length()&lt;b.length(); }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int main () {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string text[] = {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"Mama", "pomila", "ramochku", "milom", ",", "yeah", "!"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};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vector &lt;string&gt; v(text,text+7);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vector &lt;string&gt;::iterator it=min_element(v.begin(),v.end(),myMin);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cout &lt;&lt; *it;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cin.get(); return 0;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}</w:t>
      </w:r>
    </w:p>
    <w:p w:rsidR="00810D51" w:rsidRPr="00810D51" w:rsidRDefault="00810D51" w:rsidP="00810D51">
      <w:pPr>
        <w:shd w:val="clear" w:color="auto" w:fill="EEEEEE"/>
        <w:spacing w:before="75" w:after="75" w:line="360" w:lineRule="atLeas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bookmarkStart w:id="11" w:name="7698"/>
      <w:bookmarkEnd w:id="11"/>
      <w:r w:rsidRPr="00810D51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Пример 14. Вывод всех перестановок элементов целочисленного массива.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bookmarkStart w:id="12" w:name="7699"/>
      <w:bookmarkEnd w:id="12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#include &lt;iostream&gt;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#include &lt;algorithm&gt;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using namespace std;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int main () {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int a[] = { 1, 2, 3, 4 };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int len = sizeof(a) / sizeof(int);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do {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for (int i = 0; i &lt; len; i++) cout &lt;&lt; a[i] &lt;&lt; ' ';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cout &lt;&lt; endl;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} while (next_permutation (a, a + len));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cin.get</w:t>
      </w:r>
      <w:proofErr w:type="spellEnd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(); </w:t>
      </w:r>
      <w:proofErr w:type="spellStart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return</w:t>
      </w:r>
      <w:proofErr w:type="spellEnd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0;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}</w:t>
      </w:r>
    </w:p>
    <w:p w:rsidR="00810D51" w:rsidRPr="00810D51" w:rsidRDefault="00810D51" w:rsidP="00810D51">
      <w:pPr>
        <w:shd w:val="clear" w:color="auto" w:fill="EEEEEE"/>
        <w:spacing w:before="75" w:after="75" w:line="360" w:lineRule="atLeas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bookmarkStart w:id="13" w:name="7700"/>
      <w:bookmarkEnd w:id="13"/>
      <w:r w:rsidRPr="00810D51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Пример 15. Сгенерировать массив случайных чисел, равномерно распределённых на заданном интервале [</w:t>
      </w:r>
      <w:proofErr w:type="spellStart"/>
      <w:r w:rsidRPr="00810D51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a,b</w:t>
      </w:r>
      <w:proofErr w:type="spellEnd"/>
      <w:r w:rsidRPr="00810D51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]. В новых стандартах C++ есть библиотека &lt;</w:t>
      </w:r>
      <w:proofErr w:type="spellStart"/>
      <w:r w:rsidRPr="00810D51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random</w:t>
      </w:r>
      <w:proofErr w:type="spellEnd"/>
      <w:r w:rsidRPr="00810D51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&gt; со всеми распределениями. Распространённый подход </w:t>
      </w:r>
      <w:proofErr w:type="spellStart"/>
      <w:r w:rsidRPr="00810D51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rand</w:t>
      </w:r>
      <w:proofErr w:type="spellEnd"/>
      <w:r w:rsidRPr="00810D51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()%число как раз вряд ли даст равномерное распределение из-за взятия операции "остаток от деления" %.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bookmarkStart w:id="14" w:name="7701"/>
      <w:bookmarkEnd w:id="14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#include &lt;iostream&gt;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#include &lt;random&gt;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using namespace std;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int main() {</w:t>
      </w:r>
    </w:p>
    <w:p w:rsidR="00810D51" w:rsidRPr="002E3F3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lastRenderedPageBreak/>
        <w:t xml:space="preserve"> </w:t>
      </w:r>
      <w:proofErr w:type="spellStart"/>
      <w:proofErr w:type="gramStart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const</w:t>
      </w:r>
      <w:proofErr w:type="spellEnd"/>
      <w:proofErr w:type="gramEnd"/>
      <w:r w:rsidRPr="002E3F3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</w:t>
      </w:r>
      <w:proofErr w:type="spellStart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int</w:t>
      </w:r>
      <w:proofErr w:type="spellEnd"/>
      <w:r w:rsidRPr="002E3F3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</w:t>
      </w: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n</w:t>
      </w:r>
      <w:r w:rsidRPr="002E3F3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= 100; //</w:t>
      </w: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количество</w:t>
      </w:r>
      <w:r w:rsidRPr="002E3F3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</w:t>
      </w: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значений</w:t>
      </w:r>
    </w:p>
    <w:p w:rsidR="00810D51" w:rsidRPr="002E3F3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2E3F3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const</w:t>
      </w:r>
      <w:proofErr w:type="spellEnd"/>
      <w:proofErr w:type="gramEnd"/>
      <w:r w:rsidRPr="002E3F3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</w:t>
      </w:r>
      <w:proofErr w:type="spellStart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int</w:t>
      </w:r>
      <w:proofErr w:type="spellEnd"/>
      <w:r w:rsidRPr="002E3F3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</w:t>
      </w: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a</w:t>
      </w:r>
      <w:r w:rsidRPr="002E3F3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= 1;   //</w:t>
      </w: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границы</w:t>
      </w:r>
      <w:r w:rsidRPr="002E3F3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</w:t>
      </w: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интервала</w:t>
      </w:r>
    </w:p>
    <w:p w:rsidR="00810D51" w:rsidRPr="002E3F3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2E3F3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const</w:t>
      </w:r>
      <w:proofErr w:type="spellEnd"/>
      <w:proofErr w:type="gramEnd"/>
      <w:r w:rsidRPr="002E3F3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</w:t>
      </w:r>
      <w:proofErr w:type="spellStart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int</w:t>
      </w:r>
      <w:proofErr w:type="spellEnd"/>
      <w:r w:rsidRPr="002E3F3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</w:t>
      </w: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b</w:t>
      </w:r>
      <w:r w:rsidRPr="002E3F3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= 1000;</w:t>
      </w:r>
    </w:p>
    <w:p w:rsidR="00810D51" w:rsidRPr="002E3F3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2E3F3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//</w:t>
      </w: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опишем</w:t>
      </w:r>
      <w:r w:rsidRPr="002E3F3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</w:t>
      </w: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генератор</w:t>
      </w:r>
      <w:r w:rsidRPr="002E3F3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</w:t>
      </w: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и</w:t>
      </w:r>
      <w:r w:rsidRPr="002E3F3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</w:t>
      </w: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массив</w:t>
      </w:r>
      <w:r w:rsidRPr="002E3F3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2E3F3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default_random_engine</w:t>
      </w:r>
      <w:proofErr w:type="spellEnd"/>
      <w:proofErr w:type="gramEnd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generator;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uniform_int_distribution&lt;int&gt; distribution(a,b);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spellStart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int</w:t>
      </w:r>
      <w:proofErr w:type="spellEnd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p[n]={};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//заполнение и вывод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</w:t>
      </w: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for (int i=0; i&lt;n; ++i) {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p[i] = distribution(generator);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cout &lt;&lt; p[i] &lt;&lt; " ";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}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</w:t>
      </w:r>
      <w:proofErr w:type="spellStart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cin.get</w:t>
      </w:r>
      <w:proofErr w:type="spellEnd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(); </w:t>
      </w:r>
      <w:proofErr w:type="spellStart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return</w:t>
      </w:r>
      <w:proofErr w:type="spellEnd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0;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}</w:t>
      </w:r>
    </w:p>
    <w:p w:rsidR="00810D51" w:rsidRPr="00810D51" w:rsidRDefault="00810D51" w:rsidP="00810D51">
      <w:pPr>
        <w:shd w:val="clear" w:color="auto" w:fill="EEEEEE"/>
        <w:spacing w:before="75" w:after="75" w:line="360" w:lineRule="atLeas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bookmarkStart w:id="15" w:name="7702"/>
      <w:bookmarkEnd w:id="15"/>
      <w:r w:rsidRPr="00810D51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Пример 16. Из контейнера комплексных чисел удалить значения, мнимая часть которых равна нулю.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bookmarkStart w:id="16" w:name="7703"/>
      <w:bookmarkEnd w:id="16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#include &lt;iostream&gt;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#include &lt;algorithm&gt;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#include &lt;iterator&gt;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#include &lt;string&gt;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#include &lt;list&gt;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using namespace std;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struct complex {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double re,im;</w:t>
      </w:r>
    </w:p>
    <w:p w:rsidR="00810D51" w:rsidRPr="002E3F3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2E3F3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};</w:t>
      </w:r>
    </w:p>
    <w:p w:rsidR="00810D51" w:rsidRPr="002E3F3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proofErr w:type="gramStart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template</w:t>
      </w:r>
      <w:proofErr w:type="gramEnd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&lt;</w:t>
      </w:r>
      <w:proofErr w:type="spellStart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typename</w:t>
      </w:r>
      <w:proofErr w:type="spellEnd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T&gt; void </w:t>
      </w:r>
      <w:proofErr w:type="spellStart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vType</w:t>
      </w:r>
      <w:proofErr w:type="spellEnd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(T v) {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cout &lt;&lt; endl;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for (auto p=v.begin(); p&lt;v.end(); p++) cout &lt;&lt; *p &lt;&lt; " ";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}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proofErr w:type="gramStart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bool</w:t>
      </w:r>
      <w:proofErr w:type="gramEnd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filter (complex c) { return c.im==0; }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proofErr w:type="gramStart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int</w:t>
      </w:r>
      <w:proofErr w:type="gramEnd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main() {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gramStart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list</w:t>
      </w:r>
      <w:proofErr w:type="gramEnd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&lt;complex&gt; q;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gramStart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cout</w:t>
      </w:r>
      <w:proofErr w:type="gramEnd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&lt;&lt; "Type data, 0 0 is exit";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gramStart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complex</w:t>
      </w:r>
      <w:proofErr w:type="gramEnd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n;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gramStart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int</w:t>
      </w:r>
      <w:proofErr w:type="gramEnd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i=1;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lastRenderedPageBreak/>
        <w:t xml:space="preserve"> </w:t>
      </w:r>
      <w:proofErr w:type="gramStart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while</w:t>
      </w:r>
      <w:proofErr w:type="gramEnd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(1) {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</w:t>
      </w:r>
      <w:proofErr w:type="gramStart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cout</w:t>
      </w:r>
      <w:proofErr w:type="gramEnd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&lt;&lt; endl &lt;&lt; i++ &lt;&lt; ": ";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</w:t>
      </w:r>
      <w:proofErr w:type="gramStart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cin</w:t>
      </w:r>
      <w:proofErr w:type="gramEnd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&gt;&gt; n.re &gt;&gt; n.im;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</w:t>
      </w:r>
      <w:proofErr w:type="gramStart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if</w:t>
      </w:r>
      <w:proofErr w:type="gramEnd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(n.re==0 &amp;&amp; n.im==0) break;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q.push_</w:t>
      </w:r>
      <w:proofErr w:type="gramStart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back(</w:t>
      </w:r>
      <w:proofErr w:type="gramEnd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n);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}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</w:t>
      </w:r>
      <w:proofErr w:type="gramStart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list</w:t>
      </w:r>
      <w:proofErr w:type="gramEnd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&lt;complex&gt; q2;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remove_copy_if (</w:t>
      </w:r>
      <w:proofErr w:type="gramStart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q.begin(</w:t>
      </w:r>
      <w:proofErr w:type="gramEnd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),q.end(),back_inserter(q2),filter);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</w:t>
      </w: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//</w:t>
      </w:r>
      <w:proofErr w:type="spellStart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back_inserter</w:t>
      </w:r>
      <w:proofErr w:type="spellEnd"/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обеспечивает вставку результатов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 //работы алгоритма в новый контейнер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 xml:space="preserve"> </w:t>
      </w: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>list &lt;complex&gt;::iterator p;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for (p=q2.begin(); p!=q2.end(); p++) 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  cout &lt;&lt; '(' &lt;&lt; (p)-&gt;re &lt;&lt; ',' &lt;&lt; (p)-&gt;im &lt;&lt; ')' &lt;&lt; endl;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val="en-US" w:eastAsia="ru-RU"/>
        </w:rPr>
        <w:t xml:space="preserve"> cin.sync(); cin.get(); return 0;</w:t>
      </w:r>
    </w:p>
    <w:p w:rsidR="00810D51" w:rsidRPr="00810D51" w:rsidRDefault="00810D51" w:rsidP="00810D51">
      <w:pPr>
        <w:pBdr>
          <w:top w:val="single" w:sz="6" w:space="2" w:color="D1D7DC"/>
          <w:left w:val="single" w:sz="6" w:space="2" w:color="D1D7DC"/>
          <w:bottom w:val="single" w:sz="6" w:space="2" w:color="D1D7DC"/>
          <w:right w:val="single" w:sz="6" w:space="2" w:color="D1D7D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</w:pPr>
      <w:r w:rsidRPr="00810D51">
        <w:rPr>
          <w:rFonts w:ascii="Courier New" w:eastAsia="Times New Roman" w:hAnsi="Courier New" w:cs="Courier New"/>
          <w:color w:val="006600"/>
          <w:sz w:val="24"/>
          <w:szCs w:val="24"/>
          <w:lang w:eastAsia="ru-RU"/>
        </w:rPr>
        <w:t>}</w:t>
      </w:r>
    </w:p>
    <w:p w:rsidR="00810D51" w:rsidRPr="00810D51" w:rsidRDefault="00810D51" w:rsidP="00810D51">
      <w:pPr>
        <w:shd w:val="clear" w:color="auto" w:fill="EEEEEE"/>
        <w:spacing w:before="75" w:after="75" w:line="360" w:lineRule="atLeas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bookmarkStart w:id="17" w:name="7704"/>
      <w:bookmarkEnd w:id="17"/>
      <w:r w:rsidRPr="00810D51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Все коды проверены в </w:t>
      </w:r>
      <w:proofErr w:type="spellStart"/>
      <w:r w:rsidRPr="00810D51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Visual</w:t>
      </w:r>
      <w:proofErr w:type="spellEnd"/>
      <w:r w:rsidRPr="00810D51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 C++ </w:t>
      </w:r>
      <w:proofErr w:type="spellStart"/>
      <w:r w:rsidRPr="00810D51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Express</w:t>
      </w:r>
      <w:proofErr w:type="spellEnd"/>
      <w:r w:rsidRPr="00810D51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 xml:space="preserve"> 2010, с точностью до </w:t>
      </w:r>
      <w:hyperlink r:id="rId11" w:anchor="6602" w:history="1">
        <w:r w:rsidRPr="00810D51">
          <w:rPr>
            <w:rFonts w:ascii="Verdana" w:eastAsia="Times New Roman" w:hAnsi="Verdana" w:cs="Times New Roman"/>
            <w:color w:val="006699"/>
            <w:sz w:val="24"/>
            <w:szCs w:val="24"/>
            <w:lang w:eastAsia="ru-RU"/>
          </w:rPr>
          <w:t>_CRT_SECURE_NO_WARNINGS</w:t>
        </w:r>
      </w:hyperlink>
      <w:r w:rsidRPr="00810D51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 должны работать и в версиях постарше.</w:t>
      </w:r>
    </w:p>
    <w:p w:rsidR="00810D51" w:rsidRPr="00810D51" w:rsidRDefault="00810D51" w:rsidP="00810D51">
      <w:pPr>
        <w:shd w:val="clear" w:color="auto" w:fill="EEEEEE"/>
        <w:spacing w:before="75" w:after="75" w:line="360" w:lineRule="atLeast"/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</w:pPr>
      <w:r w:rsidRPr="00810D51">
        <w:rPr>
          <w:rFonts w:ascii="Verdana" w:eastAsia="Times New Roman" w:hAnsi="Verdana" w:cs="Times New Roman"/>
          <w:color w:val="111111"/>
          <w:sz w:val="24"/>
          <w:szCs w:val="24"/>
          <w:lang w:eastAsia="ru-RU"/>
        </w:rPr>
        <w:t>Подходящая задача по теме - "сделать что-нибудь с помощью контейнеров, алгоритмов и итераторов", наподобие последнего примера.</w:t>
      </w:r>
    </w:p>
    <w:p w:rsidR="002E3F31" w:rsidRDefault="002E3F31" w:rsidP="002E3F31">
      <w:pPr>
        <w:pStyle w:val="western"/>
        <w:shd w:val="clear" w:color="auto" w:fill="FFFFFF"/>
        <w:spacing w:before="0" w:beforeAutospacing="0"/>
        <w:rPr>
          <w:rFonts w:ascii="Arial" w:hAnsi="Arial" w:cs="Arial"/>
          <w:color w:val="343A40"/>
          <w:sz w:val="27"/>
          <w:szCs w:val="27"/>
        </w:rPr>
      </w:pPr>
      <w:r>
        <w:rPr>
          <w:rFonts w:ascii="Arial" w:hAnsi="Arial" w:cs="Arial"/>
          <w:color w:val="343A40"/>
          <w:sz w:val="27"/>
          <w:szCs w:val="27"/>
        </w:rPr>
        <w:t>Контейнеры STL представляли бы собой красивую выдумку достаточно далёкую от практического использования (как и было в первые годы существования STL), если бы не следующее обстоятельство: из-за единой </w:t>
      </w:r>
      <w:r>
        <w:rPr>
          <w:rFonts w:ascii="Arial" w:hAnsi="Arial" w:cs="Arial"/>
          <w:b/>
          <w:bCs/>
          <w:color w:val="343A40"/>
          <w:sz w:val="27"/>
          <w:szCs w:val="27"/>
        </w:rPr>
        <w:t>общей</w:t>
      </w:r>
      <w:r>
        <w:rPr>
          <w:rFonts w:ascii="Arial" w:hAnsi="Arial" w:cs="Arial"/>
          <w:color w:val="343A40"/>
          <w:sz w:val="27"/>
          <w:szCs w:val="27"/>
        </w:rPr>
        <w:t> природы всех контейнеров основные алгоритмы, представляющие интерес на практике, могут быть реализованы в обобщённом виде, применимом к </w:t>
      </w:r>
      <w:r>
        <w:rPr>
          <w:rFonts w:ascii="Arial" w:hAnsi="Arial" w:cs="Arial"/>
          <w:b/>
          <w:bCs/>
          <w:color w:val="343A40"/>
          <w:sz w:val="27"/>
          <w:szCs w:val="27"/>
        </w:rPr>
        <w:t>любым</w:t>
      </w:r>
      <w:r>
        <w:rPr>
          <w:rFonts w:ascii="Arial" w:hAnsi="Arial" w:cs="Arial"/>
          <w:color w:val="343A40"/>
          <w:sz w:val="27"/>
          <w:szCs w:val="27"/>
        </w:rPr>
        <w:t> типам контейнеров.</w:t>
      </w:r>
    </w:p>
    <w:p w:rsidR="002E3F31" w:rsidRDefault="002E3F31" w:rsidP="002E3F31">
      <w:pPr>
        <w:pStyle w:val="western"/>
        <w:shd w:val="clear" w:color="auto" w:fill="FFFFFF"/>
        <w:spacing w:before="0" w:beforeAutospacing="0"/>
        <w:rPr>
          <w:rFonts w:ascii="Arial" w:hAnsi="Arial" w:cs="Arial"/>
          <w:color w:val="343A40"/>
          <w:sz w:val="27"/>
          <w:szCs w:val="27"/>
        </w:rPr>
      </w:pPr>
      <w:r>
        <w:rPr>
          <w:rFonts w:ascii="Arial" w:hAnsi="Arial" w:cs="Arial"/>
          <w:color w:val="343A40"/>
          <w:sz w:val="27"/>
          <w:szCs w:val="27"/>
        </w:rPr>
        <w:t>Алгоритмы — это самая объёмная и самая востребованная часть библиотеки. Предоставляется настолько много алгоритмов, что для детального описания их всех не хватит и объёмной книги. Ниже мы совершенно </w:t>
      </w:r>
      <w:r>
        <w:rPr>
          <w:rFonts w:ascii="Arial" w:hAnsi="Arial" w:cs="Arial"/>
          <w:b/>
          <w:bCs/>
          <w:color w:val="343A40"/>
          <w:sz w:val="27"/>
          <w:szCs w:val="27"/>
        </w:rPr>
        <w:t>условно</w:t>
      </w:r>
      <w:r>
        <w:rPr>
          <w:rFonts w:ascii="Arial" w:hAnsi="Arial" w:cs="Arial"/>
          <w:color w:val="343A40"/>
          <w:sz w:val="27"/>
          <w:szCs w:val="27"/>
        </w:rPr>
        <w:t> поделим их на группы и назовём по именам (и тоже далеко не все), и только по некоторым построим примеры использования.</w:t>
      </w:r>
    </w:p>
    <w:p w:rsidR="002E3F31" w:rsidRPr="002E3F31" w:rsidRDefault="002E3F31" w:rsidP="002E3F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7"/>
          <w:szCs w:val="27"/>
          <w:lang w:eastAsia="ru-RU"/>
        </w:rPr>
      </w:pPr>
      <w:proofErr w:type="spellStart"/>
      <w:r w:rsidRPr="002E3F31">
        <w:rPr>
          <w:rFonts w:ascii="Arial" w:eastAsia="Times New Roman" w:hAnsi="Arial" w:cs="Arial"/>
          <w:b/>
          <w:bCs/>
          <w:color w:val="343A40"/>
          <w:sz w:val="36"/>
          <w:szCs w:val="36"/>
          <w:lang w:eastAsia="ru-RU"/>
        </w:rPr>
        <w:t>for_each</w:t>
      </w:r>
      <w:proofErr w:type="spellEnd"/>
      <w:r w:rsidRPr="002E3F31">
        <w:rPr>
          <w:rFonts w:ascii="Arial" w:eastAsia="Times New Roman" w:hAnsi="Arial" w:cs="Arial"/>
          <w:b/>
          <w:bCs/>
          <w:color w:val="343A40"/>
          <w:sz w:val="36"/>
          <w:szCs w:val="36"/>
          <w:lang w:eastAsia="ru-RU"/>
        </w:rPr>
        <w:t>()</w:t>
      </w:r>
      <w:r w:rsidRPr="002E3F31">
        <w:rPr>
          <w:rFonts w:ascii="Arial" w:eastAsia="Times New Roman" w:hAnsi="Arial" w:cs="Arial"/>
          <w:color w:val="343A40"/>
          <w:sz w:val="27"/>
          <w:szCs w:val="27"/>
          <w:lang w:eastAsia="ru-RU"/>
        </w:rPr>
        <w:t> Наиболее часто используемый алгоритм — это </w:t>
      </w:r>
      <w:proofErr w:type="spellStart"/>
      <w:r w:rsidRPr="002E3F31">
        <w:rPr>
          <w:rFonts w:ascii="Arial" w:eastAsia="Times New Roman" w:hAnsi="Arial" w:cs="Arial"/>
          <w:b/>
          <w:bCs/>
          <w:color w:val="999999"/>
          <w:sz w:val="27"/>
          <w:szCs w:val="27"/>
          <w:lang w:eastAsia="ru-RU"/>
        </w:rPr>
        <w:t>for_each</w:t>
      </w:r>
      <w:proofErr w:type="spellEnd"/>
      <w:r w:rsidRPr="002E3F31">
        <w:rPr>
          <w:rFonts w:ascii="Arial" w:eastAsia="Times New Roman" w:hAnsi="Arial" w:cs="Arial"/>
          <w:b/>
          <w:bCs/>
          <w:color w:val="999999"/>
          <w:sz w:val="27"/>
          <w:szCs w:val="27"/>
          <w:lang w:eastAsia="ru-RU"/>
        </w:rPr>
        <w:t>()</w:t>
      </w:r>
      <w:r w:rsidRPr="002E3F31">
        <w:rPr>
          <w:rFonts w:ascii="Arial" w:eastAsia="Times New Roman" w:hAnsi="Arial" w:cs="Arial"/>
          <w:color w:val="343A40"/>
          <w:sz w:val="27"/>
          <w:szCs w:val="27"/>
          <w:lang w:eastAsia="ru-RU"/>
        </w:rPr>
        <w:t>: выполнение действия для группы элементов (</w:t>
      </w:r>
      <w:proofErr w:type="gramStart"/>
      <w:r w:rsidRPr="002E3F31">
        <w:rPr>
          <w:rFonts w:ascii="Arial" w:eastAsia="Times New Roman" w:hAnsi="Arial" w:cs="Arial"/>
          <w:color w:val="343A40"/>
          <w:sz w:val="27"/>
          <w:szCs w:val="27"/>
          <w:lang w:eastAsia="ru-RU"/>
        </w:rPr>
        <w:t>возможно</w:t>
      </w:r>
      <w:proofErr w:type="gramEnd"/>
      <w:r w:rsidRPr="002E3F31">
        <w:rPr>
          <w:rFonts w:ascii="Arial" w:eastAsia="Times New Roman" w:hAnsi="Arial" w:cs="Arial"/>
          <w:color w:val="343A40"/>
          <w:sz w:val="27"/>
          <w:szCs w:val="27"/>
          <w:lang w:eastAsia="ru-RU"/>
        </w:rPr>
        <w:t xml:space="preserve"> всех) контейнера. Ниже показано несколько примеров работы алгоритма </w:t>
      </w:r>
      <w:proofErr w:type="spellStart"/>
      <w:r w:rsidRPr="002E3F31">
        <w:rPr>
          <w:rFonts w:ascii="Arial" w:eastAsia="Times New Roman" w:hAnsi="Arial" w:cs="Arial"/>
          <w:b/>
          <w:bCs/>
          <w:color w:val="999999"/>
          <w:sz w:val="27"/>
          <w:szCs w:val="27"/>
          <w:lang w:eastAsia="ru-RU"/>
        </w:rPr>
        <w:t>for_each</w:t>
      </w:r>
      <w:proofErr w:type="spellEnd"/>
      <w:r w:rsidRPr="002E3F31">
        <w:rPr>
          <w:rFonts w:ascii="Arial" w:eastAsia="Times New Roman" w:hAnsi="Arial" w:cs="Arial"/>
          <w:b/>
          <w:bCs/>
          <w:color w:val="999999"/>
          <w:sz w:val="27"/>
          <w:szCs w:val="27"/>
          <w:lang w:eastAsia="ru-RU"/>
        </w:rPr>
        <w:t>()</w:t>
      </w:r>
      <w:r w:rsidRPr="002E3F31">
        <w:rPr>
          <w:rFonts w:ascii="Arial" w:eastAsia="Times New Roman" w:hAnsi="Arial" w:cs="Arial"/>
          <w:color w:val="343A40"/>
          <w:sz w:val="27"/>
          <w:szCs w:val="27"/>
          <w:lang w:eastAsia="ru-RU"/>
        </w:rPr>
        <w:t> для массива и вектора, точно также этот алгоритм может использоваться с </w:t>
      </w:r>
      <w:r w:rsidRPr="002E3F31">
        <w:rPr>
          <w:rFonts w:ascii="Arial" w:eastAsia="Times New Roman" w:hAnsi="Arial" w:cs="Arial"/>
          <w:b/>
          <w:bCs/>
          <w:color w:val="343A40"/>
          <w:sz w:val="27"/>
          <w:szCs w:val="27"/>
          <w:lang w:eastAsia="ru-RU"/>
        </w:rPr>
        <w:t>любым</w:t>
      </w:r>
      <w:r w:rsidRPr="002E3F31">
        <w:rPr>
          <w:rFonts w:ascii="Arial" w:eastAsia="Times New Roman" w:hAnsi="Arial" w:cs="Arial"/>
          <w:color w:val="343A40"/>
          <w:sz w:val="27"/>
          <w:szCs w:val="27"/>
          <w:lang w:eastAsia="ru-RU"/>
        </w:rPr>
        <w:t> контейнером STL:</w:t>
      </w:r>
    </w:p>
    <w:p w:rsidR="002E3F31" w:rsidRPr="002E3F31" w:rsidRDefault="002E3F31" w:rsidP="002E3F31">
      <w:pPr>
        <w:spacing w:after="180" w:line="240" w:lineRule="auto"/>
        <w:rPr>
          <w:rFonts w:ascii="Courier New" w:eastAsia="Times New Roman" w:hAnsi="Courier New" w:cs="Courier New"/>
          <w:color w:val="343A40"/>
          <w:sz w:val="24"/>
          <w:szCs w:val="24"/>
          <w:lang w:eastAsia="ru-RU"/>
        </w:rPr>
      </w:pPr>
      <w:r w:rsidRPr="002E3F31">
        <w:rPr>
          <w:rFonts w:ascii="Courier New" w:eastAsia="Times New Roman" w:hAnsi="Courier New" w:cs="Courier New"/>
          <w:color w:val="343A40"/>
          <w:sz w:val="24"/>
          <w:szCs w:val="24"/>
        </w:rPr>
        <w:lastRenderedPageBreak/>
        <w:object w:dxaOrig="225" w:dyaOrig="225">
          <v:shape id="_x0000_i1046" type="#_x0000_t75" style="width:136.5pt;height:60.75pt" o:ole="">
            <v:imagedata r:id="rId7" o:title=""/>
          </v:shape>
          <w:control r:id="rId12" w:name="HTMLTextArea1" w:shapeid="_x0000_i104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90"/>
      </w:tblGrid>
      <w:tr w:rsidR="002E3F31" w:rsidRPr="002E3F31" w:rsidTr="002E3F3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F31" w:rsidRPr="002E3F31" w:rsidRDefault="002E3F31" w:rsidP="002E3F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E3F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2E3F31" w:rsidRPr="002E3F31" w:rsidRDefault="002E3F31" w:rsidP="002E3F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E3F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2E3F31" w:rsidRPr="002E3F31" w:rsidRDefault="002E3F31" w:rsidP="002E3F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E3F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2E3F31" w:rsidRPr="002E3F31" w:rsidRDefault="002E3F31" w:rsidP="002E3F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E3F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2E3F31" w:rsidRPr="002E3F31" w:rsidRDefault="002E3F31" w:rsidP="002E3F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E3F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2E3F31" w:rsidRPr="002E3F31" w:rsidRDefault="002E3F31" w:rsidP="002E3F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E3F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2E3F31" w:rsidRPr="002E3F31" w:rsidRDefault="002E3F31" w:rsidP="002E3F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E3F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2E3F31" w:rsidRPr="002E3F31" w:rsidRDefault="002E3F31" w:rsidP="002E3F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E3F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2E3F31" w:rsidRPr="002E3F31" w:rsidRDefault="002E3F31" w:rsidP="002E3F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E3F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2E3F31" w:rsidRPr="002E3F31" w:rsidRDefault="002E3F31" w:rsidP="002E3F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E3F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2E3F31" w:rsidRPr="002E3F31" w:rsidRDefault="002E3F31" w:rsidP="002E3F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E3F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2E3F31" w:rsidRPr="002E3F31" w:rsidRDefault="002E3F31" w:rsidP="002E3F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E3F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2E3F31" w:rsidRPr="002E3F31" w:rsidRDefault="002E3F31" w:rsidP="002E3F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E3F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2E3F31" w:rsidRPr="002E3F31" w:rsidRDefault="002E3F31" w:rsidP="002E3F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E3F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2E3F31" w:rsidRPr="002E3F31" w:rsidRDefault="002E3F31" w:rsidP="002E3F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E3F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2E3F31" w:rsidRPr="002E3F31" w:rsidRDefault="002E3F31" w:rsidP="002E3F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E3F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2E3F31" w:rsidRPr="002E3F31" w:rsidRDefault="002E3F31" w:rsidP="002E3F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E3F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2E3F31" w:rsidRPr="002E3F31" w:rsidRDefault="002E3F31" w:rsidP="002E3F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E3F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2E3F31" w:rsidRPr="002E3F31" w:rsidRDefault="002E3F31" w:rsidP="002E3F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E3F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2E3F31" w:rsidRPr="002E3F31" w:rsidRDefault="002E3F31" w:rsidP="002E3F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E3F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2E3F31" w:rsidRPr="002E3F31" w:rsidRDefault="002E3F31" w:rsidP="002E3F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E3F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2E3F31" w:rsidRPr="002E3F31" w:rsidRDefault="002E3F31" w:rsidP="002E3F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E3F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2E3F31" w:rsidRPr="002E3F31" w:rsidRDefault="002E3F31" w:rsidP="002E3F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E3F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2E3F31" w:rsidRPr="002E3F31" w:rsidRDefault="002E3F31" w:rsidP="002E3F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E3F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2E3F31" w:rsidRPr="002E3F31" w:rsidRDefault="002E3F31" w:rsidP="002E3F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E3F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2E3F31" w:rsidRPr="002E3F31" w:rsidRDefault="002E3F31" w:rsidP="002E3F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E3F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2E3F31" w:rsidRPr="002E3F31" w:rsidRDefault="002E3F31" w:rsidP="002E3F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E3F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2E3F31" w:rsidRPr="002E3F31" w:rsidRDefault="002E3F31" w:rsidP="002E3F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E3F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2E3F31" w:rsidRPr="002E3F31" w:rsidRDefault="002E3F31" w:rsidP="002E3F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E3F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2E3F31" w:rsidRPr="002E3F31" w:rsidRDefault="002E3F31" w:rsidP="002E3F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E3F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2E3F31" w:rsidRPr="002E3F31" w:rsidRDefault="002E3F31" w:rsidP="002E3F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E3F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2E3F31" w:rsidRPr="002E3F31" w:rsidRDefault="002E3F31" w:rsidP="002E3F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E3F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2E3F31" w:rsidRPr="002E3F31" w:rsidRDefault="002E3F31" w:rsidP="002E3F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E3F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2E3F31" w:rsidRPr="002E3F31" w:rsidRDefault="002E3F31" w:rsidP="002E3F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E3F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2E3F31" w:rsidRPr="002E3F31" w:rsidRDefault="002E3F31" w:rsidP="002E3F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E3F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2E3F31" w:rsidRPr="002E3F31" w:rsidRDefault="002E3F31" w:rsidP="002E3F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E3F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2E3F31" w:rsidRPr="002E3F31" w:rsidRDefault="002E3F31" w:rsidP="002E3F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E3F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37</w:t>
            </w:r>
          </w:p>
          <w:p w:rsidR="002E3F31" w:rsidRPr="002E3F31" w:rsidRDefault="002E3F31" w:rsidP="002E3F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E3F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38</w:t>
            </w:r>
          </w:p>
          <w:p w:rsidR="002E3F31" w:rsidRPr="002E3F31" w:rsidRDefault="002E3F31" w:rsidP="002E3F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E3F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39</w:t>
            </w:r>
          </w:p>
          <w:p w:rsidR="002E3F31" w:rsidRPr="002E3F31" w:rsidRDefault="002E3F31" w:rsidP="002E3F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E3F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40</w:t>
            </w:r>
          </w:p>
          <w:p w:rsidR="002E3F31" w:rsidRPr="002E3F31" w:rsidRDefault="002E3F31" w:rsidP="002E3F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E3F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41</w:t>
            </w:r>
          </w:p>
          <w:p w:rsidR="002E3F31" w:rsidRPr="002E3F31" w:rsidRDefault="002E3F31" w:rsidP="002E3F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E3F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42</w:t>
            </w:r>
          </w:p>
        </w:tc>
        <w:tc>
          <w:tcPr>
            <w:tcW w:w="105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3F31" w:rsidRPr="002E3F31" w:rsidRDefault="002E3F31" w:rsidP="002E3F3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#include &lt;</w:t>
            </w:r>
            <w:proofErr w:type="spellStart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iostream</w:t>
            </w:r>
            <w:proofErr w:type="spellEnd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&gt; </w:t>
            </w:r>
          </w:p>
          <w:p w:rsidR="002E3F31" w:rsidRPr="002E3F31" w:rsidRDefault="002E3F31" w:rsidP="002E3F3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#include &lt;vector&gt; </w:t>
            </w:r>
          </w:p>
          <w:p w:rsidR="002E3F31" w:rsidRPr="002E3F31" w:rsidRDefault="002E3F31" w:rsidP="002E3F3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#include &lt;algorithm&gt; </w:t>
            </w:r>
          </w:p>
          <w:p w:rsidR="002E3F31" w:rsidRPr="002E3F31" w:rsidRDefault="002E3F31" w:rsidP="002E3F3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2E3F31" w:rsidRPr="002E3F31" w:rsidRDefault="002E3F31" w:rsidP="002E3F3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using namespace </w:t>
            </w:r>
            <w:proofErr w:type="spellStart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std</w:t>
            </w:r>
            <w:proofErr w:type="spellEnd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; </w:t>
            </w:r>
          </w:p>
          <w:p w:rsidR="002E3F31" w:rsidRPr="002E3F31" w:rsidRDefault="002E3F31" w:rsidP="002E3F3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2E3F31" w:rsidRPr="002E3F31" w:rsidRDefault="002E3F31" w:rsidP="002E3F3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inline </w:t>
            </w:r>
            <w:proofErr w:type="spellStart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ostream</w:t>
            </w:r>
            <w:proofErr w:type="spellEnd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&amp; operator &lt;&lt;( </w:t>
            </w:r>
            <w:proofErr w:type="spellStart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ostream</w:t>
            </w:r>
            <w:proofErr w:type="spellEnd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&amp; out, </w:t>
            </w:r>
            <w:proofErr w:type="spellStart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vector&lt; unsigned &gt; &amp; </w:t>
            </w:r>
            <w:proofErr w:type="spellStart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obj</w:t>
            </w:r>
            <w:proofErr w:type="spellEnd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) { </w:t>
            </w:r>
          </w:p>
          <w:p w:rsidR="002E3F31" w:rsidRPr="002E3F31" w:rsidRDefault="002E3F31" w:rsidP="002E3F3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 </w:t>
            </w:r>
            <w:proofErr w:type="spellStart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&lt;&lt; "&lt; "; </w:t>
            </w:r>
          </w:p>
          <w:p w:rsidR="002E3F31" w:rsidRPr="002E3F31" w:rsidRDefault="002E3F31" w:rsidP="002E3F3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 for( auto&amp; p: </w:t>
            </w:r>
            <w:proofErr w:type="spellStart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obj</w:t>
            </w:r>
            <w:proofErr w:type="spellEnd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) </w:t>
            </w:r>
          </w:p>
          <w:p w:rsidR="002E3F31" w:rsidRPr="002E3F31" w:rsidRDefault="002E3F31" w:rsidP="002E3F3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</w:t>
            </w:r>
            <w:proofErr w:type="spellStart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&lt;&lt; p &lt;&lt; " "; </w:t>
            </w:r>
          </w:p>
          <w:p w:rsidR="002E3F31" w:rsidRPr="002E3F31" w:rsidRDefault="002E3F31" w:rsidP="002E3F3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 return out &lt;&lt; "&gt;"; </w:t>
            </w:r>
          </w:p>
          <w:p w:rsidR="002E3F31" w:rsidRPr="002E3F31" w:rsidRDefault="002E3F31" w:rsidP="002E3F3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} </w:t>
            </w:r>
          </w:p>
          <w:p w:rsidR="002E3F31" w:rsidRPr="002E3F31" w:rsidRDefault="002E3F31" w:rsidP="002E3F3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2E3F31" w:rsidRPr="002E3F31" w:rsidRDefault="002E3F31" w:rsidP="002E3F3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void pow2( unsigned&amp; i ) { i *= i; } </w:t>
            </w:r>
          </w:p>
          <w:p w:rsidR="002E3F31" w:rsidRPr="002E3F31" w:rsidRDefault="002E3F31" w:rsidP="002E3F3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2E3F31" w:rsidRPr="002E3F31" w:rsidRDefault="002E3F31" w:rsidP="002E3F3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main( void ) { </w:t>
            </w:r>
          </w:p>
          <w:p w:rsidR="002E3F31" w:rsidRPr="002E3F31" w:rsidRDefault="002E3F31" w:rsidP="002E3F3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 </w:t>
            </w:r>
            <w:proofErr w:type="spellStart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examples = 4; </w:t>
            </w:r>
          </w:p>
          <w:p w:rsidR="002E3F31" w:rsidRPr="002E3F31" w:rsidRDefault="002E3F31" w:rsidP="002E3F3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 for( </w:t>
            </w:r>
            <w:proofErr w:type="spellStart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i = 0; i &lt; examples; i++ ) { </w:t>
            </w:r>
          </w:p>
          <w:p w:rsidR="002E3F31" w:rsidRPr="002E3F31" w:rsidRDefault="002E3F31" w:rsidP="002E3F3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unsigned </w:t>
            </w:r>
            <w:proofErr w:type="spellStart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ai</w:t>
            </w:r>
            <w:proofErr w:type="spellEnd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[] = { 1, 2, 3, 4 , 5, 6, 7, 8, 9 }, </w:t>
            </w:r>
          </w:p>
          <w:p w:rsidR="002E3F31" w:rsidRPr="002E3F31" w:rsidRDefault="002E3F31" w:rsidP="002E3F3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 </w:t>
            </w:r>
            <w:proofErr w:type="spellStart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ni</w:t>
            </w:r>
            <w:proofErr w:type="spellEnd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 </w:t>
            </w:r>
            <w:proofErr w:type="spellStart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ai</w:t>
            </w:r>
            <w:proofErr w:type="spellEnd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) / </w:t>
            </w:r>
            <w:proofErr w:type="spellStart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 </w:t>
            </w:r>
            <w:proofErr w:type="spellStart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ai</w:t>
            </w:r>
            <w:proofErr w:type="spellEnd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[ 0 ] );</w:t>
            </w:r>
          </w:p>
          <w:p w:rsidR="002E3F31" w:rsidRPr="002E3F31" w:rsidRDefault="002E3F31" w:rsidP="002E3F3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vector&lt; unsigned &gt; vi( </w:t>
            </w:r>
            <w:proofErr w:type="spellStart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ai</w:t>
            </w:r>
            <w:proofErr w:type="spellEnd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ai</w:t>
            </w:r>
            <w:proofErr w:type="spellEnd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ni</w:t>
            </w:r>
            <w:proofErr w:type="spellEnd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); </w:t>
            </w:r>
          </w:p>
          <w:p w:rsidR="002E3F31" w:rsidRPr="002E3F31" w:rsidRDefault="002E3F31" w:rsidP="002E3F3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</w:t>
            </w:r>
            <w:proofErr w:type="spellStart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&lt;&lt; vi; </w:t>
            </w:r>
          </w:p>
          <w:p w:rsidR="002E3F31" w:rsidRPr="002E3F31" w:rsidRDefault="002E3F31" w:rsidP="002E3F3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switch( i ) { </w:t>
            </w:r>
          </w:p>
          <w:p w:rsidR="002E3F31" w:rsidRPr="002E3F31" w:rsidRDefault="002E3F31" w:rsidP="002E3F3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 case 0: </w:t>
            </w:r>
          </w:p>
          <w:p w:rsidR="002E3F31" w:rsidRPr="002E3F31" w:rsidRDefault="002E3F31" w:rsidP="002E3F3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for_each</w:t>
            </w:r>
            <w:proofErr w:type="spellEnd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 </w:t>
            </w:r>
            <w:proofErr w:type="spellStart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vi.begin</w:t>
            </w:r>
            <w:proofErr w:type="spellEnd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(), </w:t>
            </w:r>
            <w:proofErr w:type="spellStart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vi.end</w:t>
            </w:r>
            <w:proofErr w:type="spellEnd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(), pow2 ); </w:t>
            </w:r>
          </w:p>
          <w:p w:rsidR="002E3F31" w:rsidRPr="002E3F31" w:rsidRDefault="002E3F31" w:rsidP="002E3F3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&lt;&lt; " =&gt; " &lt;&lt; vi &lt;&lt; </w:t>
            </w:r>
            <w:proofErr w:type="spellStart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; </w:t>
            </w:r>
          </w:p>
          <w:p w:rsidR="002E3F31" w:rsidRPr="002E3F31" w:rsidRDefault="002E3F31" w:rsidP="002E3F3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break; </w:t>
            </w:r>
          </w:p>
          <w:p w:rsidR="002E3F31" w:rsidRPr="002E3F31" w:rsidRDefault="002E3F31" w:rsidP="002E3F3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 case 1: </w:t>
            </w:r>
          </w:p>
          <w:p w:rsidR="002E3F31" w:rsidRPr="002E3F31" w:rsidRDefault="002E3F31" w:rsidP="002E3F3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for_each</w:t>
            </w:r>
            <w:proofErr w:type="spellEnd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 </w:t>
            </w:r>
            <w:proofErr w:type="spellStart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ai</w:t>
            </w:r>
            <w:proofErr w:type="spellEnd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ai</w:t>
            </w:r>
            <w:proofErr w:type="spellEnd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ni</w:t>
            </w:r>
            <w:proofErr w:type="spellEnd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, pow2 ); </w:t>
            </w:r>
          </w:p>
          <w:p w:rsidR="002E3F31" w:rsidRPr="002E3F31" w:rsidRDefault="002E3F31" w:rsidP="002E3F3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&lt;&lt; " =&gt; " &lt;&lt; vector&lt; unsigned &gt;( </w:t>
            </w:r>
            <w:proofErr w:type="spellStart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ai</w:t>
            </w:r>
            <w:proofErr w:type="spellEnd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ai</w:t>
            </w:r>
            <w:proofErr w:type="spellEnd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ni</w:t>
            </w:r>
            <w:proofErr w:type="spellEnd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) &lt;&lt; </w:t>
            </w:r>
            <w:proofErr w:type="spellStart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; </w:t>
            </w:r>
          </w:p>
          <w:p w:rsidR="002E3F31" w:rsidRPr="002E3F31" w:rsidRDefault="002E3F31" w:rsidP="002E3F3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break; </w:t>
            </w:r>
          </w:p>
          <w:p w:rsidR="002E3F31" w:rsidRPr="002E3F31" w:rsidRDefault="002E3F31" w:rsidP="002E3F3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 case 2: </w:t>
            </w:r>
          </w:p>
          <w:p w:rsidR="002E3F31" w:rsidRPr="002E3F31" w:rsidRDefault="002E3F31" w:rsidP="002E3F3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for( auto&amp; i : </w:t>
            </w:r>
            <w:proofErr w:type="spellStart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ai</w:t>
            </w:r>
            <w:proofErr w:type="spellEnd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) pow2( i ); </w:t>
            </w:r>
          </w:p>
          <w:p w:rsidR="002E3F31" w:rsidRPr="002E3F31" w:rsidRDefault="002E3F31" w:rsidP="002E3F3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&lt;&lt; " =&gt; " &lt;&lt; vector&lt; unsigned &gt;( </w:t>
            </w:r>
            <w:proofErr w:type="spellStart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ai</w:t>
            </w:r>
            <w:proofErr w:type="spellEnd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ai</w:t>
            </w:r>
            <w:proofErr w:type="spellEnd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ni</w:t>
            </w:r>
            <w:proofErr w:type="spellEnd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) &lt;&lt; </w:t>
            </w:r>
            <w:proofErr w:type="spellStart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; </w:t>
            </w:r>
          </w:p>
          <w:p w:rsidR="002E3F31" w:rsidRPr="002E3F31" w:rsidRDefault="002E3F31" w:rsidP="002E3F3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break; </w:t>
            </w:r>
          </w:p>
          <w:p w:rsidR="002E3F31" w:rsidRPr="002E3F31" w:rsidRDefault="002E3F31" w:rsidP="002E3F3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 case 3: </w:t>
            </w:r>
          </w:p>
          <w:p w:rsidR="002E3F31" w:rsidRPr="002E3F31" w:rsidRDefault="002E3F31" w:rsidP="002E3F3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for_each</w:t>
            </w:r>
            <w:proofErr w:type="spellEnd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 </w:t>
            </w:r>
            <w:proofErr w:type="spellStart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vi.begin</w:t>
            </w:r>
            <w:proofErr w:type="spellEnd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() + 2, </w:t>
            </w:r>
            <w:proofErr w:type="spellStart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vi.end</w:t>
            </w:r>
            <w:proofErr w:type="spellEnd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() - 2, pow2 ); </w:t>
            </w:r>
          </w:p>
          <w:p w:rsidR="002E3F31" w:rsidRPr="002E3F31" w:rsidRDefault="002E3F31" w:rsidP="002E3F3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cout</w:t>
            </w:r>
            <w:proofErr w:type="spellEnd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&lt;&lt; " =&gt; " &lt;&lt; </w:t>
            </w:r>
            <w:proofErr w:type="spellStart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vi</w:t>
            </w:r>
            <w:proofErr w:type="spellEnd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&lt;&lt; </w:t>
            </w:r>
            <w:proofErr w:type="spellStart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endl</w:t>
            </w:r>
            <w:proofErr w:type="spellEnd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; </w:t>
            </w:r>
          </w:p>
          <w:p w:rsidR="002E3F31" w:rsidRPr="002E3F31" w:rsidRDefault="002E3F31" w:rsidP="002E3F3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</w:t>
            </w:r>
            <w:proofErr w:type="spellStart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break</w:t>
            </w:r>
            <w:proofErr w:type="spellEnd"/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; </w:t>
            </w:r>
          </w:p>
          <w:p w:rsidR="002E3F31" w:rsidRPr="002E3F31" w:rsidRDefault="002E3F31" w:rsidP="002E3F3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  } </w:t>
            </w:r>
          </w:p>
          <w:p w:rsidR="002E3F31" w:rsidRPr="002E3F31" w:rsidRDefault="002E3F31" w:rsidP="002E3F3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 } </w:t>
            </w:r>
          </w:p>
          <w:p w:rsidR="002E3F31" w:rsidRPr="002E3F31" w:rsidRDefault="002E3F31" w:rsidP="002E3F3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2E3F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} </w:t>
            </w:r>
          </w:p>
        </w:tc>
      </w:tr>
    </w:tbl>
    <w:p w:rsidR="002E3F31" w:rsidRPr="002E3F31" w:rsidRDefault="002E3F31" w:rsidP="002E3F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7"/>
          <w:szCs w:val="27"/>
          <w:lang w:eastAsia="ru-RU"/>
        </w:rPr>
      </w:pPr>
      <w:r w:rsidRPr="002E3F31">
        <w:rPr>
          <w:rFonts w:ascii="Arial" w:eastAsia="Times New Roman" w:hAnsi="Arial" w:cs="Arial"/>
          <w:noProof/>
          <w:color w:val="0097A7"/>
          <w:sz w:val="27"/>
          <w:szCs w:val="27"/>
          <w:lang w:eastAsia="ru-RU"/>
        </w:rPr>
        <w:drawing>
          <wp:inline distT="0" distB="0" distL="0" distR="0" wp14:anchorId="275B18B5" wp14:editId="6CCF9784">
            <wp:extent cx="4810125" cy="1152525"/>
            <wp:effectExtent l="0" t="0" r="9525" b="9525"/>
            <wp:docPr id="1" name="Рисунок 1" descr="алгоритмы stl, find(), count(), count_if(), search(), binary_search(), min(), max(), minmax_element(), min_element(), max_element(), equal()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лгоритмы stl, find(), count(), count_if(), search(), binary_search(), min(), max(), minmax_element(), min_element(), max_element(), equal()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F31" w:rsidRPr="002E3F31" w:rsidRDefault="002E3F31" w:rsidP="002E3F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7"/>
          <w:szCs w:val="27"/>
          <w:lang w:eastAsia="ru-RU"/>
        </w:rPr>
      </w:pPr>
      <w:r w:rsidRPr="002E3F31">
        <w:rPr>
          <w:rFonts w:ascii="Arial" w:eastAsia="Times New Roman" w:hAnsi="Arial" w:cs="Arial"/>
          <w:b/>
          <w:bCs/>
          <w:color w:val="343A40"/>
          <w:sz w:val="27"/>
          <w:szCs w:val="27"/>
          <w:lang w:eastAsia="ru-RU"/>
        </w:rPr>
        <w:t>Примечание:</w:t>
      </w:r>
      <w:r w:rsidRPr="002E3F31">
        <w:rPr>
          <w:rFonts w:ascii="Arial" w:eastAsia="Times New Roman" w:hAnsi="Arial" w:cs="Arial"/>
          <w:color w:val="343A40"/>
          <w:sz w:val="27"/>
          <w:szCs w:val="27"/>
          <w:lang w:eastAsia="ru-RU"/>
        </w:rPr>
        <w:t xml:space="preserve"> Строкой 3 показана работа новой (введена стандартом C++11) конструкции </w:t>
      </w:r>
      <w:proofErr w:type="spellStart"/>
      <w:r w:rsidRPr="002E3F31">
        <w:rPr>
          <w:rFonts w:ascii="Arial" w:eastAsia="Times New Roman" w:hAnsi="Arial" w:cs="Arial"/>
          <w:color w:val="343A40"/>
          <w:sz w:val="27"/>
          <w:szCs w:val="27"/>
          <w:lang w:eastAsia="ru-RU"/>
        </w:rPr>
        <w:t>for</w:t>
      </w:r>
      <w:proofErr w:type="spellEnd"/>
      <w:proofErr w:type="gramStart"/>
      <w:r w:rsidRPr="002E3F31">
        <w:rPr>
          <w:rFonts w:ascii="Arial" w:eastAsia="Times New Roman" w:hAnsi="Arial" w:cs="Arial"/>
          <w:color w:val="343A40"/>
          <w:sz w:val="27"/>
          <w:szCs w:val="27"/>
          <w:lang w:eastAsia="ru-RU"/>
        </w:rPr>
        <w:t xml:space="preserve">( </w:t>
      </w:r>
      <w:proofErr w:type="spellStart"/>
      <w:proofErr w:type="gramEnd"/>
      <w:r w:rsidRPr="002E3F31">
        <w:rPr>
          <w:rFonts w:ascii="Arial" w:eastAsia="Times New Roman" w:hAnsi="Arial" w:cs="Arial"/>
          <w:color w:val="343A40"/>
          <w:sz w:val="27"/>
          <w:szCs w:val="27"/>
          <w:lang w:eastAsia="ru-RU"/>
        </w:rPr>
        <w:t>auto</w:t>
      </w:r>
      <w:proofErr w:type="spellEnd"/>
      <w:r w:rsidRPr="002E3F31">
        <w:rPr>
          <w:rFonts w:ascii="Arial" w:eastAsia="Times New Roman" w:hAnsi="Arial" w:cs="Arial"/>
          <w:color w:val="343A40"/>
          <w:sz w:val="27"/>
          <w:szCs w:val="27"/>
          <w:lang w:eastAsia="ru-RU"/>
        </w:rPr>
        <w:t xml:space="preserve"> &amp;x : …), которая имеет подобный эффект присвоения и может применяться и к массивам и к контейнерам (в функции-операторе вывода вектора в поток показан такой вариант). Эта конструкция, вообще </w:t>
      </w:r>
      <w:proofErr w:type="gramStart"/>
      <w:r w:rsidRPr="002E3F31">
        <w:rPr>
          <w:rFonts w:ascii="Arial" w:eastAsia="Times New Roman" w:hAnsi="Arial" w:cs="Arial"/>
          <w:color w:val="343A40"/>
          <w:sz w:val="27"/>
          <w:szCs w:val="27"/>
          <w:lang w:eastAsia="ru-RU"/>
        </w:rPr>
        <w:t>то</w:t>
      </w:r>
      <w:proofErr w:type="gramEnd"/>
      <w:r w:rsidRPr="002E3F31">
        <w:rPr>
          <w:rFonts w:ascii="Arial" w:eastAsia="Times New Roman" w:hAnsi="Arial" w:cs="Arial"/>
          <w:color w:val="343A40"/>
          <w:sz w:val="27"/>
          <w:szCs w:val="27"/>
          <w:lang w:eastAsia="ru-RU"/>
        </w:rPr>
        <w:t xml:space="preserve"> говоря, не является составной частью библиотеки STL или алгоритмов, но имеет тот же эффект, что и алгоритм </w:t>
      </w:r>
      <w:proofErr w:type="spellStart"/>
      <w:r w:rsidRPr="002E3F31">
        <w:rPr>
          <w:rFonts w:ascii="Arial" w:eastAsia="Times New Roman" w:hAnsi="Arial" w:cs="Arial"/>
          <w:color w:val="343A40"/>
          <w:sz w:val="27"/>
          <w:szCs w:val="27"/>
          <w:lang w:eastAsia="ru-RU"/>
        </w:rPr>
        <w:lastRenderedPageBreak/>
        <w:t>for_each</w:t>
      </w:r>
      <w:proofErr w:type="spellEnd"/>
      <w:r w:rsidRPr="002E3F31">
        <w:rPr>
          <w:rFonts w:ascii="Arial" w:eastAsia="Times New Roman" w:hAnsi="Arial" w:cs="Arial"/>
          <w:color w:val="343A40"/>
          <w:sz w:val="27"/>
          <w:szCs w:val="27"/>
          <w:lang w:eastAsia="ru-RU"/>
        </w:rPr>
        <w:t>(): применить </w:t>
      </w:r>
      <w:r w:rsidRPr="002E3F31">
        <w:rPr>
          <w:rFonts w:ascii="Arial" w:eastAsia="Times New Roman" w:hAnsi="Arial" w:cs="Arial"/>
          <w:b/>
          <w:bCs/>
          <w:color w:val="343A40"/>
          <w:sz w:val="27"/>
          <w:szCs w:val="27"/>
          <w:lang w:eastAsia="ru-RU"/>
        </w:rPr>
        <w:t>последовательно ко всем элементам коллекции</w:t>
      </w:r>
      <w:r w:rsidRPr="002E3F31">
        <w:rPr>
          <w:rFonts w:ascii="Arial" w:eastAsia="Times New Roman" w:hAnsi="Arial" w:cs="Arial"/>
          <w:color w:val="343A40"/>
          <w:sz w:val="27"/>
          <w:szCs w:val="27"/>
          <w:lang w:eastAsia="ru-RU"/>
        </w:rPr>
        <w:t>.</w:t>
      </w:r>
      <w:r w:rsidRPr="002E3F31">
        <w:rPr>
          <w:rFonts w:ascii="Arial" w:eastAsia="Times New Roman" w:hAnsi="Arial" w:cs="Arial"/>
          <w:color w:val="FF0000"/>
          <w:sz w:val="27"/>
          <w:szCs w:val="27"/>
          <w:lang w:eastAsia="ru-RU"/>
        </w:rPr>
        <w:t>  </w:t>
      </w:r>
    </w:p>
    <w:p w:rsidR="002E3F31" w:rsidRPr="002E3F31" w:rsidRDefault="002E3F31" w:rsidP="002E3F3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7"/>
          <w:szCs w:val="27"/>
          <w:lang w:eastAsia="ru-RU"/>
        </w:rPr>
      </w:pPr>
      <w:r w:rsidRPr="002E3F31">
        <w:rPr>
          <w:rFonts w:ascii="Arial" w:eastAsia="Times New Roman" w:hAnsi="Arial" w:cs="Arial"/>
          <w:color w:val="343A40"/>
          <w:sz w:val="27"/>
          <w:szCs w:val="27"/>
          <w:lang w:eastAsia="ru-RU"/>
        </w:rPr>
        <w:t>Этот пример показывает основную логику организации </w:t>
      </w:r>
      <w:r w:rsidRPr="002E3F31">
        <w:rPr>
          <w:rFonts w:ascii="Arial" w:eastAsia="Times New Roman" w:hAnsi="Arial" w:cs="Arial"/>
          <w:b/>
          <w:bCs/>
          <w:color w:val="343A40"/>
          <w:sz w:val="27"/>
          <w:szCs w:val="27"/>
          <w:lang w:eastAsia="ru-RU"/>
        </w:rPr>
        <w:t>всех</w:t>
      </w:r>
      <w:r w:rsidRPr="002E3F31">
        <w:rPr>
          <w:rFonts w:ascii="Arial" w:eastAsia="Times New Roman" w:hAnsi="Arial" w:cs="Arial"/>
          <w:color w:val="343A40"/>
          <w:sz w:val="27"/>
          <w:szCs w:val="27"/>
          <w:lang w:eastAsia="ru-RU"/>
        </w:rPr>
        <w:t xml:space="preserve"> алгоритмов: к указанному диапазону (не обязательно ко всей коллекции), ограниченному итератором начала и конца (зачастую указываемых первыми 2-мя параметрами) применяется поочерёдно функция, функтор, или предикат (функция, возвращающая </w:t>
      </w:r>
      <w:proofErr w:type="spellStart"/>
      <w:r w:rsidRPr="002E3F31">
        <w:rPr>
          <w:rFonts w:ascii="Arial" w:eastAsia="Times New Roman" w:hAnsi="Arial" w:cs="Arial"/>
          <w:color w:val="343A40"/>
          <w:sz w:val="27"/>
          <w:szCs w:val="27"/>
          <w:lang w:eastAsia="ru-RU"/>
        </w:rPr>
        <w:t>логи</w:t>
      </w:r>
      <w:proofErr w:type="gramStart"/>
      <w:r w:rsidRPr="002E3F31">
        <w:rPr>
          <w:rFonts w:ascii="Arial" w:eastAsia="Times New Roman" w:hAnsi="Arial" w:cs="Arial"/>
          <w:color w:val="343A40"/>
          <w:sz w:val="27"/>
          <w:szCs w:val="27"/>
          <w:lang w:eastAsia="ru-RU"/>
        </w:rPr>
        <w:t>x</w:t>
      </w:r>
      <w:proofErr w:type="gramEnd"/>
      <w:r w:rsidRPr="002E3F31">
        <w:rPr>
          <w:rFonts w:ascii="Arial" w:eastAsia="Times New Roman" w:hAnsi="Arial" w:cs="Arial"/>
          <w:color w:val="343A40"/>
          <w:sz w:val="27"/>
          <w:szCs w:val="27"/>
          <w:lang w:eastAsia="ru-RU"/>
        </w:rPr>
        <w:t>ческий</w:t>
      </w:r>
      <w:proofErr w:type="spellEnd"/>
      <w:r w:rsidRPr="002E3F31">
        <w:rPr>
          <w:rFonts w:ascii="Arial" w:eastAsia="Times New Roman" w:hAnsi="Arial" w:cs="Arial"/>
          <w:color w:val="343A40"/>
          <w:sz w:val="27"/>
          <w:szCs w:val="27"/>
          <w:lang w:eastAsia="ru-RU"/>
        </w:rPr>
        <w:t xml:space="preserve"> результат, позволяющий произвести отбор по какому-либо признаку).</w:t>
      </w:r>
    </w:p>
    <w:p w:rsidR="002E3F31" w:rsidRPr="002E3F31" w:rsidRDefault="002E3F31" w:rsidP="002E3F31">
      <w:pPr>
        <w:shd w:val="clear" w:color="auto" w:fill="FFFFFF"/>
        <w:spacing w:after="100" w:afterAutospacing="1" w:line="240" w:lineRule="auto"/>
        <w:rPr>
          <w:ins w:id="18" w:author="Unknown"/>
          <w:rFonts w:ascii="Arial" w:eastAsia="Times New Roman" w:hAnsi="Arial" w:cs="Arial"/>
          <w:color w:val="343A40"/>
          <w:sz w:val="27"/>
          <w:szCs w:val="27"/>
          <w:lang w:eastAsia="ru-RU"/>
        </w:rPr>
      </w:pPr>
      <w:proofErr w:type="spellStart"/>
      <w:ins w:id="19" w:author="Unknown">
        <w:r w:rsidRPr="002E3F31">
          <w:rPr>
            <w:rFonts w:ascii="Arial" w:eastAsia="Times New Roman" w:hAnsi="Arial" w:cs="Arial"/>
            <w:b/>
            <w:bCs/>
            <w:color w:val="343A40"/>
            <w:sz w:val="36"/>
            <w:szCs w:val="36"/>
            <w:lang w:eastAsia="ru-RU"/>
          </w:rPr>
          <w:t>find</w:t>
        </w:r>
        <w:proofErr w:type="spellEnd"/>
        <w:r w:rsidRPr="002E3F31">
          <w:rPr>
            <w:rFonts w:ascii="Arial" w:eastAsia="Times New Roman" w:hAnsi="Arial" w:cs="Arial"/>
            <w:b/>
            <w:bCs/>
            <w:color w:val="343A40"/>
            <w:sz w:val="36"/>
            <w:szCs w:val="36"/>
            <w:lang w:eastAsia="ru-RU"/>
          </w:rPr>
          <w:t>()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 Следующий по значимости алгоритм — это </w:t>
        </w:r>
        <w:proofErr w:type="spellStart"/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eastAsia="ru-RU"/>
          </w:rPr>
          <w:t>find</w:t>
        </w:r>
        <w:proofErr w:type="spellEnd"/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eastAsia="ru-RU"/>
          </w:rPr>
          <w:t>()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. Как интуитивно понятно из имени, это поиск некоторого элемента в коллекции. Обратите внимание, что многие контейнеры имеют </w:t>
        </w:r>
        <w:r w:rsidRPr="002E3F31">
          <w:rPr>
            <w:rFonts w:ascii="Arial" w:eastAsia="Times New Roman" w:hAnsi="Arial" w:cs="Arial"/>
            <w:b/>
            <w:bCs/>
            <w:color w:val="343A40"/>
            <w:sz w:val="27"/>
            <w:szCs w:val="27"/>
            <w:lang w:eastAsia="ru-RU"/>
          </w:rPr>
          <w:t>метод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 </w:t>
        </w:r>
        <w:proofErr w:type="spellStart"/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eastAsia="ru-RU"/>
          </w:rPr>
          <w:t>find</w:t>
        </w:r>
        <w:proofErr w:type="spellEnd"/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eastAsia="ru-RU"/>
          </w:rPr>
          <w:t>()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, который для объекта будет вызываться как </w:t>
        </w:r>
        <w:proofErr w:type="spellStart"/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eastAsia="ru-RU"/>
          </w:rPr>
          <w:t>obj.find</w:t>
        </w:r>
        <w:proofErr w:type="spellEnd"/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eastAsia="ru-RU"/>
          </w:rPr>
          <w:t>(…)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, в то время как </w:t>
        </w:r>
        <w:r w:rsidRPr="002E3F31">
          <w:rPr>
            <w:rFonts w:ascii="Arial" w:eastAsia="Times New Roman" w:hAnsi="Arial" w:cs="Arial"/>
            <w:b/>
            <w:bCs/>
            <w:color w:val="343A40"/>
            <w:sz w:val="27"/>
            <w:szCs w:val="27"/>
            <w:lang w:eastAsia="ru-RU"/>
          </w:rPr>
          <w:t>алгоритм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 будет вызываться как </w:t>
        </w:r>
        <w:proofErr w:type="spellStart"/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eastAsia="ru-RU"/>
          </w:rPr>
          <w:t>find</w:t>
        </w:r>
        <w:proofErr w:type="spellEnd"/>
        <w:proofErr w:type="gramStart"/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eastAsia="ru-RU"/>
          </w:rPr>
          <w:t xml:space="preserve">( </w:t>
        </w:r>
        <w:proofErr w:type="spellStart"/>
        <w:proofErr w:type="gramEnd"/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eastAsia="ru-RU"/>
          </w:rPr>
          <w:t>obj:iteator</w:t>
        </w:r>
        <w:proofErr w:type="spellEnd"/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eastAsia="ru-RU"/>
          </w:rPr>
          <w:t>, … )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.</w:t>
        </w:r>
      </w:ins>
    </w:p>
    <w:p w:rsidR="002E3F31" w:rsidRPr="002E3F31" w:rsidRDefault="002E3F31" w:rsidP="002E3F31">
      <w:pPr>
        <w:shd w:val="clear" w:color="auto" w:fill="FFFFFF"/>
        <w:spacing w:after="100" w:afterAutospacing="1" w:line="240" w:lineRule="auto"/>
        <w:rPr>
          <w:ins w:id="20" w:author="Unknown"/>
          <w:rFonts w:ascii="Arial" w:eastAsia="Times New Roman" w:hAnsi="Arial" w:cs="Arial"/>
          <w:color w:val="343A40"/>
          <w:sz w:val="27"/>
          <w:szCs w:val="27"/>
          <w:lang w:val="en-US" w:eastAsia="ru-RU"/>
        </w:rPr>
      </w:pPr>
      <w:proofErr w:type="gramStart"/>
      <w:ins w:id="21" w:author="Unknown"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Собственно, это даже не один этот алгоритм, а целая обширная их группа, которую можно объединить по признаку того, что они </w:t>
        </w:r>
        <w:r w:rsidRPr="002E3F31">
          <w:rPr>
            <w:rFonts w:ascii="Arial" w:eastAsia="Times New Roman" w:hAnsi="Arial" w:cs="Arial"/>
            <w:b/>
            <w:bCs/>
            <w:color w:val="343A40"/>
            <w:sz w:val="27"/>
            <w:szCs w:val="27"/>
            <w:lang w:eastAsia="ru-RU"/>
          </w:rPr>
          <w:t>отбирают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 элементы коллекции по какому-то признаку, условию, 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fldChar w:fldCharType="begin"/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instrText xml:space="preserve"> HYPERLINK "https://ru.wikipedia.org/wiki/%D0%9F%D1%80%D0%B5%D0%B4%D0%B8%D0%BA%D0%B0%D1%82" \t "_blank" </w:instrTex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fldChar w:fldCharType="separate"/>
        </w:r>
        <w:r w:rsidRPr="002E3F31">
          <w:rPr>
            <w:rFonts w:ascii="Arial" w:eastAsia="Times New Roman" w:hAnsi="Arial" w:cs="Arial"/>
            <w:color w:val="0097A7"/>
            <w:sz w:val="27"/>
            <w:szCs w:val="27"/>
            <w:lang w:eastAsia="ru-RU"/>
          </w:rPr>
          <w:t>предикату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fldChar w:fldCharType="end"/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: </w:t>
        </w:r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eastAsia="ru-RU"/>
          </w:rPr>
          <w:t>find()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, </w:t>
        </w:r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eastAsia="ru-RU"/>
          </w:rPr>
          <w:t>find_if()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, </w:t>
        </w:r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eastAsia="ru-RU"/>
          </w:rPr>
          <w:t>find_if_not()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, </w:t>
        </w:r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eastAsia="ru-RU"/>
          </w:rPr>
          <w:t>find_first_of()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, </w:t>
        </w:r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eastAsia="ru-RU"/>
          </w:rPr>
          <w:t>find_end()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, </w:t>
        </w:r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eastAsia="ru-RU"/>
          </w:rPr>
          <w:t>adjacent_find()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. В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 xml:space="preserve"> 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эту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 xml:space="preserve"> 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же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 xml:space="preserve"> 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группу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 xml:space="preserve">, 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с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 xml:space="preserve"> 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некоторой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 xml:space="preserve"> 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натяжкой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 xml:space="preserve">, 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можно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 xml:space="preserve"> 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отнести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 xml:space="preserve"> 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и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> </w:t>
        </w:r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val="en-US" w:eastAsia="ru-RU"/>
          </w:rPr>
          <w:t>count()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>, </w:t>
        </w:r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val="en-US" w:eastAsia="ru-RU"/>
          </w:rPr>
          <w:t>count_if()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>, </w:t>
        </w:r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val="en-US" w:eastAsia="ru-RU"/>
          </w:rPr>
          <w:t>search()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>, </w:t>
        </w:r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val="en-US" w:eastAsia="ru-RU"/>
          </w:rPr>
          <w:t>binary_search()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>, </w:t>
        </w:r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val="en-US" w:eastAsia="ru-RU"/>
          </w:rPr>
          <w:t>min()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>, </w:t>
        </w:r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val="en-US" w:eastAsia="ru-RU"/>
          </w:rPr>
          <w:t>max()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>, </w:t>
        </w:r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val="en-US" w:eastAsia="ru-RU"/>
          </w:rPr>
          <w:t>minmax</w:t>
        </w:r>
        <w:proofErr w:type="gramEnd"/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val="en-US" w:eastAsia="ru-RU"/>
          </w:rPr>
          <w:t>_</w:t>
        </w:r>
        <w:proofErr w:type="gramStart"/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val="en-US" w:eastAsia="ru-RU"/>
          </w:rPr>
          <w:t>element(</w:t>
        </w:r>
        <w:proofErr w:type="gramEnd"/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val="en-US" w:eastAsia="ru-RU"/>
          </w:rPr>
          <w:t>)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>, </w:t>
        </w:r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val="en-US" w:eastAsia="ru-RU"/>
          </w:rPr>
          <w:t>min_element()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>, </w:t>
        </w:r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val="en-US" w:eastAsia="ru-RU"/>
          </w:rPr>
          <w:t>max_element()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>, </w:t>
        </w:r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val="en-US" w:eastAsia="ru-RU"/>
          </w:rPr>
          <w:t>equal()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> </w:t>
        </w:r>
        <w:proofErr w:type="spellStart"/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и</w:t>
        </w:r>
        <w:proofErr w:type="spellEnd"/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 xml:space="preserve"> </w:t>
        </w:r>
        <w:proofErr w:type="spellStart"/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др</w:t>
        </w:r>
        <w:proofErr w:type="spellEnd"/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>.</w:t>
        </w:r>
      </w:ins>
    </w:p>
    <w:p w:rsidR="002E3F31" w:rsidRPr="002E3F31" w:rsidRDefault="002E3F31" w:rsidP="002E3F31">
      <w:pPr>
        <w:shd w:val="clear" w:color="auto" w:fill="FFFFFF"/>
        <w:spacing w:after="100" w:afterAutospacing="1" w:line="240" w:lineRule="auto"/>
        <w:jc w:val="both"/>
        <w:rPr>
          <w:ins w:id="22" w:author="Unknown"/>
          <w:rFonts w:ascii="Arial" w:eastAsia="Times New Roman" w:hAnsi="Arial" w:cs="Arial"/>
          <w:color w:val="343A40"/>
          <w:sz w:val="27"/>
          <w:szCs w:val="27"/>
          <w:lang w:val="en-US" w:eastAsia="ru-RU"/>
        </w:rPr>
      </w:pPr>
      <w:ins w:id="23" w:author="Unknown"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Ещё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 xml:space="preserve"> 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одна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 xml:space="preserve"> 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условная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 xml:space="preserve"> 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группа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 xml:space="preserve"> — 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это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 xml:space="preserve"> 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алгоритмы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 xml:space="preserve">, 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некоторым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 xml:space="preserve"> 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образом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 xml:space="preserve"> «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тасующие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 xml:space="preserve">» 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коллекцию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>, </w:t>
        </w:r>
        <w:r w:rsidRPr="002E3F31">
          <w:rPr>
            <w:rFonts w:ascii="Arial" w:eastAsia="Times New Roman" w:hAnsi="Arial" w:cs="Arial"/>
            <w:b/>
            <w:bCs/>
            <w:color w:val="343A40"/>
            <w:sz w:val="27"/>
            <w:szCs w:val="27"/>
            <w:lang w:eastAsia="ru-RU"/>
          </w:rPr>
          <w:t>переставляющие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> 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элементы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 xml:space="preserve"> 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местами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 xml:space="preserve">, 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меняющие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 xml:space="preserve"> 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значения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>: </w:t>
        </w:r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val="en-US" w:eastAsia="ru-RU"/>
          </w:rPr>
          <w:t>fill()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>, </w:t>
        </w:r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val="en-US" w:eastAsia="ru-RU"/>
          </w:rPr>
          <w:t>replace_copy()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>, </w:t>
        </w:r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val="en-US" w:eastAsia="ru-RU"/>
          </w:rPr>
          <w:t>reverse()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>, </w:t>
        </w:r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val="en-US" w:eastAsia="ru-RU"/>
          </w:rPr>
          <w:t>rotate()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>, </w:t>
        </w:r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val="en-US" w:eastAsia="ru-RU"/>
          </w:rPr>
          <w:t>rotate_copy()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>, </w:t>
        </w:r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val="en-US" w:eastAsia="ru-RU"/>
          </w:rPr>
          <w:t>shuffle()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>, </w:t>
        </w:r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val="en-US" w:eastAsia="ru-RU"/>
          </w:rPr>
          <w:t>random_shuffle()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>, </w:t>
        </w:r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val="en-US" w:eastAsia="ru-RU"/>
          </w:rPr>
          <w:t>transform()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>, </w:t>
        </w:r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val="en-US" w:eastAsia="ru-RU"/>
          </w:rPr>
          <w:t>replace()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>, </w:t>
        </w:r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val="en-US" w:eastAsia="ru-RU"/>
          </w:rPr>
          <w:t>replace_if()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> 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и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 xml:space="preserve"> </w:t>
        </w:r>
        <w:proofErr w:type="spellStart"/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др</w:t>
        </w:r>
        <w:proofErr w:type="spellEnd"/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>.</w:t>
        </w:r>
      </w:ins>
    </w:p>
    <w:p w:rsidR="002E3F31" w:rsidRPr="002E3F31" w:rsidRDefault="002E3F31" w:rsidP="002E3F31">
      <w:pPr>
        <w:shd w:val="clear" w:color="auto" w:fill="FFFFFF"/>
        <w:spacing w:after="100" w:afterAutospacing="1" w:line="240" w:lineRule="auto"/>
        <w:rPr>
          <w:ins w:id="24" w:author="Unknown"/>
          <w:rFonts w:ascii="Arial" w:eastAsia="Times New Roman" w:hAnsi="Arial" w:cs="Arial"/>
          <w:color w:val="343A40"/>
          <w:sz w:val="27"/>
          <w:szCs w:val="27"/>
          <w:lang w:val="en-US" w:eastAsia="ru-RU"/>
        </w:rPr>
      </w:pPr>
      <w:ins w:id="25" w:author="Unknown"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Ещё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 xml:space="preserve"> 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группа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 xml:space="preserve"> — 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это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 xml:space="preserve"> </w:t>
        </w:r>
        <w:proofErr w:type="gramStart"/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алгоритмы</w:t>
        </w:r>
        <w:proofErr w:type="gramEnd"/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 xml:space="preserve"> 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работающие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 xml:space="preserve"> 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с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 xml:space="preserve"> 2-</w:t>
        </w:r>
        <w:proofErr w:type="spellStart"/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мя</w:t>
        </w:r>
        <w:proofErr w:type="spellEnd"/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 xml:space="preserve"> 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коллекциями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>, </w:t>
        </w:r>
        <w:r w:rsidRPr="002E3F31">
          <w:rPr>
            <w:rFonts w:ascii="Arial" w:eastAsia="Times New Roman" w:hAnsi="Arial" w:cs="Arial"/>
            <w:b/>
            <w:bCs/>
            <w:color w:val="343A40"/>
            <w:sz w:val="27"/>
            <w:szCs w:val="27"/>
            <w:lang w:eastAsia="ru-RU"/>
          </w:rPr>
          <w:t>копирующие</w:t>
        </w:r>
        <w:r w:rsidRPr="002E3F31">
          <w:rPr>
            <w:rFonts w:ascii="Arial" w:eastAsia="Times New Roman" w:hAnsi="Arial" w:cs="Arial"/>
            <w:b/>
            <w:bCs/>
            <w:color w:val="343A40"/>
            <w:sz w:val="27"/>
            <w:szCs w:val="27"/>
            <w:lang w:val="en-US" w:eastAsia="ru-RU"/>
          </w:rPr>
          <w:t xml:space="preserve"> </w:t>
        </w:r>
        <w:r w:rsidRPr="002E3F31">
          <w:rPr>
            <w:rFonts w:ascii="Arial" w:eastAsia="Times New Roman" w:hAnsi="Arial" w:cs="Arial"/>
            <w:b/>
            <w:bCs/>
            <w:color w:val="343A40"/>
            <w:sz w:val="27"/>
            <w:szCs w:val="27"/>
            <w:lang w:eastAsia="ru-RU"/>
          </w:rPr>
          <w:t>и</w:t>
        </w:r>
        <w:r w:rsidRPr="002E3F31">
          <w:rPr>
            <w:rFonts w:ascii="Arial" w:eastAsia="Times New Roman" w:hAnsi="Arial" w:cs="Arial"/>
            <w:b/>
            <w:bCs/>
            <w:color w:val="343A40"/>
            <w:sz w:val="27"/>
            <w:szCs w:val="27"/>
            <w:lang w:val="en-US" w:eastAsia="ru-RU"/>
          </w:rPr>
          <w:t xml:space="preserve"> </w:t>
        </w:r>
        <w:r w:rsidRPr="002E3F31">
          <w:rPr>
            <w:rFonts w:ascii="Arial" w:eastAsia="Times New Roman" w:hAnsi="Arial" w:cs="Arial"/>
            <w:b/>
            <w:bCs/>
            <w:color w:val="343A40"/>
            <w:sz w:val="27"/>
            <w:szCs w:val="27"/>
            <w:lang w:eastAsia="ru-RU"/>
          </w:rPr>
          <w:t>перемещающие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> 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содержимое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 xml:space="preserve"> (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причём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 xml:space="preserve">, 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возможно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 xml:space="preserve">, 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между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 xml:space="preserve"> 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коллекциями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 xml:space="preserve"> 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разного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 xml:space="preserve"> 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вида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 xml:space="preserve">, 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например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>, </w:t>
        </w:r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val="en-US" w:eastAsia="ru-RU"/>
          </w:rPr>
          <w:t>vector&lt;&gt;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> 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в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> </w:t>
        </w:r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val="en-US" w:eastAsia="ru-RU"/>
          </w:rPr>
          <w:t>set&lt;&gt;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>): </w:t>
        </w:r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val="en-US" w:eastAsia="ru-RU"/>
          </w:rPr>
          <w:t>copy()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>, </w:t>
        </w:r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val="en-US" w:eastAsia="ru-RU"/>
          </w:rPr>
          <w:t>copy_if()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>, </w:t>
        </w:r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val="en-US" w:eastAsia="ru-RU"/>
          </w:rPr>
          <w:t>move()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>, </w:t>
        </w:r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val="en-US" w:eastAsia="ru-RU"/>
          </w:rPr>
          <w:t>swap_ranges()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>, </w:t>
        </w:r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val="en-US" w:eastAsia="ru-RU"/>
          </w:rPr>
          <w:t>remove_copy()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>, </w:t>
        </w:r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val="en-US" w:eastAsia="ru-RU"/>
          </w:rPr>
          <w:t>remove_copy_if()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>, </w:t>
        </w:r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val="en-US" w:eastAsia="ru-RU"/>
          </w:rPr>
          <w:t>merge()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>,</w:t>
        </w:r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val="en-US" w:eastAsia="ru-RU"/>
          </w:rPr>
          <w:t> set_intersection()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>, </w:t>
        </w:r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val="en-US" w:eastAsia="ru-RU"/>
          </w:rPr>
          <w:t>set_difference()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> 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и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 xml:space="preserve"> </w:t>
        </w:r>
        <w:proofErr w:type="spellStart"/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др</w:t>
        </w:r>
        <w:proofErr w:type="spellEnd"/>
        <w:r w:rsidRPr="002E3F31">
          <w:rPr>
            <w:rFonts w:ascii="Arial" w:eastAsia="Times New Roman" w:hAnsi="Arial" w:cs="Arial"/>
            <w:color w:val="343A40"/>
            <w:sz w:val="27"/>
            <w:szCs w:val="27"/>
            <w:lang w:val="en-US" w:eastAsia="ru-RU"/>
          </w:rPr>
          <w:t>.</w:t>
        </w:r>
      </w:ins>
    </w:p>
    <w:p w:rsidR="002E3F31" w:rsidRPr="002E3F31" w:rsidRDefault="002E3F31" w:rsidP="002E3F31">
      <w:pPr>
        <w:shd w:val="clear" w:color="auto" w:fill="FFFFFF"/>
        <w:spacing w:after="100" w:afterAutospacing="1" w:line="240" w:lineRule="auto"/>
        <w:rPr>
          <w:ins w:id="26" w:author="Unknown"/>
          <w:rFonts w:ascii="Arial" w:eastAsia="Times New Roman" w:hAnsi="Arial" w:cs="Arial"/>
          <w:color w:val="343A40"/>
          <w:sz w:val="27"/>
          <w:szCs w:val="27"/>
          <w:lang w:eastAsia="ru-RU"/>
        </w:rPr>
      </w:pPr>
      <w:ins w:id="27" w:author="Unknown"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И, наконец, совсем особая группа алгоритмов связана с разнообразными </w:t>
        </w:r>
        <w:r w:rsidRPr="002E3F31">
          <w:rPr>
            <w:rFonts w:ascii="Arial" w:eastAsia="Times New Roman" w:hAnsi="Arial" w:cs="Arial"/>
            <w:b/>
            <w:bCs/>
            <w:color w:val="343A40"/>
            <w:sz w:val="27"/>
            <w:szCs w:val="27"/>
            <w:lang w:eastAsia="ru-RU"/>
          </w:rPr>
          <w:t>сортировками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 элементов внутри коллекции: </w:t>
        </w:r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eastAsia="ru-RU"/>
          </w:rPr>
          <w:t>sort()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, </w:t>
        </w:r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eastAsia="ru-RU"/>
          </w:rPr>
          <w:t>stable_sort()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, </w:t>
        </w:r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eastAsia="ru-RU"/>
          </w:rPr>
          <w:t>is_sorted()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, </w:t>
        </w:r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eastAsia="ru-RU"/>
          </w:rPr>
          <w:t>is_sorted_until()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 и др. Эту интересную группу мы отложим на потом, для отдельного обстоятельного рассмотрения.</w:t>
        </w:r>
      </w:ins>
    </w:p>
    <w:p w:rsidR="002E3F31" w:rsidRPr="002E3F31" w:rsidRDefault="002E3F31" w:rsidP="002E3F31">
      <w:pPr>
        <w:shd w:val="clear" w:color="auto" w:fill="FFFFFF"/>
        <w:spacing w:after="100" w:afterAutospacing="1" w:line="240" w:lineRule="auto"/>
        <w:rPr>
          <w:ins w:id="28" w:author="Unknown"/>
          <w:rFonts w:ascii="Arial" w:eastAsia="Times New Roman" w:hAnsi="Arial" w:cs="Arial"/>
          <w:color w:val="343A40"/>
          <w:sz w:val="27"/>
          <w:szCs w:val="27"/>
          <w:lang w:eastAsia="ru-RU"/>
        </w:rPr>
      </w:pPr>
      <w:ins w:id="29" w:author="Unknown"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 xml:space="preserve">При таком обилии реализованных </w:t>
        </w:r>
        <w:proofErr w:type="gramStart"/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алгоритмов</w:t>
        </w:r>
        <w:proofErr w:type="gramEnd"/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 xml:space="preserve"> и число </w:t>
        </w:r>
        <w:proofErr w:type="gramStart"/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которых</w:t>
        </w:r>
        <w:proofErr w:type="gramEnd"/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 xml:space="preserve"> в библиотеке со временем возрастает, и при том, что большинство из них вообще толком нигде не описаны в литературе, возникает естественный 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lastRenderedPageBreak/>
          <w:t>вопрос: как разобраться во всём этом разнообразии? Эти сложности снимаются тем что:</w:t>
        </w:r>
      </w:ins>
    </w:p>
    <w:p w:rsidR="002E3F31" w:rsidRPr="002E3F31" w:rsidRDefault="002E3F31" w:rsidP="002E3F3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ins w:id="30" w:author="Unknown"/>
          <w:rFonts w:ascii="Arial" w:eastAsia="Times New Roman" w:hAnsi="Arial" w:cs="Arial"/>
          <w:color w:val="343A40"/>
          <w:sz w:val="27"/>
          <w:szCs w:val="27"/>
          <w:lang w:eastAsia="ru-RU"/>
        </w:rPr>
      </w:pPr>
      <w:ins w:id="31" w:author="Unknown"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Все объекты STL (контейнеры, алгоритмы) описаны в синтаксисе шаблонов (</w:t>
        </w:r>
        <w:proofErr w:type="spellStart"/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eastAsia="ru-RU"/>
          </w:rPr>
          <w:t>template</w:t>
        </w:r>
        <w:proofErr w:type="spellEnd"/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). Поэтому их описания </w:t>
        </w:r>
        <w:r w:rsidRPr="002E3F31">
          <w:rPr>
            <w:rFonts w:ascii="Arial" w:eastAsia="Times New Roman" w:hAnsi="Arial" w:cs="Arial"/>
            <w:b/>
            <w:bCs/>
            <w:color w:val="343A40"/>
            <w:sz w:val="27"/>
            <w:szCs w:val="27"/>
            <w:lang w:eastAsia="ru-RU"/>
          </w:rPr>
          <w:t>обязательно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 должны включаться в компилируемый код в составе своих заголовочных файлов (</w:t>
        </w:r>
        <w:proofErr w:type="gramStart"/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хедер-файлов</w:t>
        </w:r>
        <w:proofErr w:type="gramEnd"/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).</w:t>
        </w:r>
      </w:ins>
    </w:p>
    <w:p w:rsidR="002E3F31" w:rsidRPr="002E3F31" w:rsidRDefault="002E3F31" w:rsidP="002E3F3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ins w:id="32" w:author="Unknown"/>
          <w:rFonts w:ascii="Arial" w:eastAsia="Times New Roman" w:hAnsi="Arial" w:cs="Arial"/>
          <w:color w:val="343A40"/>
          <w:sz w:val="27"/>
          <w:szCs w:val="27"/>
          <w:lang w:eastAsia="ru-RU"/>
        </w:rPr>
      </w:pPr>
      <w:ins w:id="33" w:author="Unknown"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Отправляйтесь в стандартный каталог </w:t>
        </w:r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eastAsia="ru-RU"/>
          </w:rPr>
          <w:t>&lt;/</w:t>
        </w:r>
        <w:proofErr w:type="spellStart"/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eastAsia="ru-RU"/>
          </w:rPr>
          <w:t>usr</w:t>
        </w:r>
        <w:proofErr w:type="spellEnd"/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eastAsia="ru-RU"/>
          </w:rPr>
          <w:t>/</w:t>
        </w:r>
        <w:proofErr w:type="spellStart"/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eastAsia="ru-RU"/>
          </w:rPr>
          <w:t>include</w:t>
        </w:r>
        <w:proofErr w:type="spellEnd"/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eastAsia="ru-RU"/>
          </w:rPr>
          <w:t>/c++&gt;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 xml:space="preserve"> и найдите там </w:t>
        </w:r>
        <w:proofErr w:type="gramStart"/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хедер-файлы</w:t>
        </w:r>
        <w:proofErr w:type="gramEnd"/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 xml:space="preserve"> файлы вида </w:t>
        </w:r>
        <w:proofErr w:type="spellStart"/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eastAsia="ru-RU"/>
          </w:rPr>
          <w:t>stl_algo</w:t>
        </w:r>
        <w:proofErr w:type="spellEnd"/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eastAsia="ru-RU"/>
          </w:rPr>
          <w:t>*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 — в них вы найдёте все прототипы функций алгоритмов. Более того, там же каждому прототипу предшествует обстоятельный </w:t>
        </w:r>
        <w:r w:rsidRPr="002E3F31">
          <w:rPr>
            <w:rFonts w:ascii="Arial" w:eastAsia="Times New Roman" w:hAnsi="Arial" w:cs="Arial"/>
            <w:b/>
            <w:bCs/>
            <w:color w:val="343A40"/>
            <w:sz w:val="27"/>
            <w:szCs w:val="27"/>
            <w:lang w:eastAsia="ru-RU"/>
          </w:rPr>
          <w:t>комментарий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, объясняющий назначение алгоритма, и объясняющий параметры вызова.</w:t>
        </w:r>
      </w:ins>
    </w:p>
    <w:p w:rsidR="002E3F31" w:rsidRPr="002E3F31" w:rsidRDefault="002E3F31" w:rsidP="002E3F3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ins w:id="34" w:author="Unknown"/>
          <w:rFonts w:ascii="Arial" w:eastAsia="Times New Roman" w:hAnsi="Arial" w:cs="Arial"/>
          <w:color w:val="343A40"/>
          <w:sz w:val="27"/>
          <w:szCs w:val="27"/>
          <w:lang w:eastAsia="ru-RU"/>
        </w:rPr>
      </w:pPr>
      <w:ins w:id="35" w:author="Unknown"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Рассмотрите примеры кода, использующие несколько </w:t>
        </w:r>
        <w:r w:rsidRPr="002E3F31">
          <w:rPr>
            <w:rFonts w:ascii="Arial" w:eastAsia="Times New Roman" w:hAnsi="Arial" w:cs="Arial"/>
            <w:b/>
            <w:bCs/>
            <w:color w:val="343A40"/>
            <w:sz w:val="27"/>
            <w:szCs w:val="27"/>
            <w:lang w:eastAsia="ru-RU"/>
          </w:rPr>
          <w:t>основных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 алгоритмов STL — в сети их множество. По аналогии элементарно просто воспроизвести поведение и </w:t>
        </w:r>
        <w:r w:rsidRPr="002E3F31">
          <w:rPr>
            <w:rFonts w:ascii="Arial" w:eastAsia="Times New Roman" w:hAnsi="Arial" w:cs="Arial"/>
            <w:b/>
            <w:bCs/>
            <w:color w:val="343A40"/>
            <w:sz w:val="27"/>
            <w:szCs w:val="27"/>
            <w:lang w:eastAsia="ru-RU"/>
          </w:rPr>
          <w:t>всех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 остальных алгоритмов.</w:t>
        </w:r>
      </w:ins>
    </w:p>
    <w:p w:rsidR="002E3F31" w:rsidRPr="002E3F31" w:rsidRDefault="002E3F31" w:rsidP="002E3F31">
      <w:pPr>
        <w:shd w:val="clear" w:color="auto" w:fill="FFFFFF"/>
        <w:spacing w:after="100" w:afterAutospacing="1" w:line="240" w:lineRule="auto"/>
        <w:rPr>
          <w:ins w:id="36" w:author="Unknown"/>
          <w:rFonts w:ascii="Arial" w:eastAsia="Times New Roman" w:hAnsi="Arial" w:cs="Arial"/>
          <w:color w:val="343A40"/>
          <w:sz w:val="27"/>
          <w:szCs w:val="27"/>
          <w:lang w:eastAsia="ru-RU"/>
        </w:rPr>
      </w:pPr>
      <w:ins w:id="37" w:author="Unknown">
        <w:r w:rsidRPr="002E3F31">
          <w:rPr>
            <w:rFonts w:ascii="Arial" w:eastAsia="Times New Roman" w:hAnsi="Arial" w:cs="Arial"/>
            <w:b/>
            <w:bCs/>
            <w:color w:val="343A40"/>
            <w:sz w:val="27"/>
            <w:szCs w:val="27"/>
            <w:lang w:eastAsia="ru-RU"/>
          </w:rPr>
          <w:t>Примечание: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 Вот из-за того, что библиотеки шаблонных классов определены в терминах </w:t>
        </w:r>
        <w:proofErr w:type="spellStart"/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eastAsia="ru-RU"/>
          </w:rPr>
          <w:t>template</w:t>
        </w:r>
        <w:proofErr w:type="spellEnd"/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, сообщения об синтаксических ошибках компиляции становятся а)</w:t>
        </w:r>
        <w:proofErr w:type="gramStart"/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.</w:t>
        </w:r>
        <w:proofErr w:type="gramEnd"/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 xml:space="preserve"> </w:t>
        </w:r>
        <w:proofErr w:type="gramStart"/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м</w:t>
        </w:r>
        <w:proofErr w:type="gramEnd"/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ногословными, на десятки строк сообщений и б). ужасно невнятными для поиска ошибок. Это оборотная сторона медали такого мощного механизма как </w:t>
        </w:r>
        <w:proofErr w:type="spellStart"/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eastAsia="ru-RU"/>
          </w:rPr>
          <w:t>template</w:t>
        </w:r>
        <w:proofErr w:type="spellEnd"/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, и к этому нужно быть готовым.</w:t>
        </w:r>
      </w:ins>
    </w:p>
    <w:p w:rsidR="002E3F31" w:rsidRPr="002E3F31" w:rsidRDefault="002E3F31" w:rsidP="002E3F31">
      <w:pPr>
        <w:shd w:val="clear" w:color="auto" w:fill="FFFFFF"/>
        <w:spacing w:after="100" w:afterAutospacing="1" w:line="240" w:lineRule="auto"/>
        <w:rPr>
          <w:ins w:id="38" w:author="Unknown"/>
          <w:rFonts w:ascii="Arial" w:eastAsia="Times New Roman" w:hAnsi="Arial" w:cs="Arial"/>
          <w:color w:val="343A40"/>
          <w:sz w:val="27"/>
          <w:szCs w:val="27"/>
          <w:lang w:eastAsia="ru-RU"/>
        </w:rPr>
      </w:pPr>
      <w:ins w:id="39" w:author="Unknown"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Как и было сказано выше, изучение примеров снимет множество вопросов, а поэтому приступим к коду</w:t>
        </w:r>
        <w:proofErr w:type="gramStart"/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 xml:space="preserve"> … Т</w:t>
        </w:r>
        <w:proofErr w:type="gramEnd"/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еперь внимательно следите за руками (алгоритмов STL такое множество, что комментировать каждый – за пределами разумного объёма изложения, но все они работают </w:t>
        </w:r>
        <w:r w:rsidRPr="002E3F31">
          <w:rPr>
            <w:rFonts w:ascii="Arial" w:eastAsia="Times New Roman" w:hAnsi="Arial" w:cs="Arial"/>
            <w:b/>
            <w:bCs/>
            <w:color w:val="343A40"/>
            <w:sz w:val="27"/>
            <w:szCs w:val="27"/>
            <w:lang w:eastAsia="ru-RU"/>
          </w:rPr>
          <w:t>подобно</w:t>
        </w:r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 один другому):</w:t>
        </w:r>
      </w:ins>
    </w:p>
    <w:p w:rsidR="002E3F31" w:rsidRPr="002E3F31" w:rsidRDefault="002E3F31" w:rsidP="002E3F31">
      <w:pPr>
        <w:spacing w:after="180" w:line="240" w:lineRule="auto"/>
        <w:rPr>
          <w:ins w:id="40" w:author="Unknown"/>
          <w:rFonts w:ascii="Courier New" w:eastAsia="Times New Roman" w:hAnsi="Courier New" w:cs="Courier New"/>
          <w:color w:val="343A40"/>
          <w:sz w:val="24"/>
          <w:szCs w:val="24"/>
          <w:lang w:eastAsia="ru-RU"/>
        </w:rPr>
      </w:pPr>
      <w:ins w:id="41" w:author="Unknown">
        <w:r w:rsidRPr="002E3F31">
          <w:rPr>
            <w:rFonts w:ascii="Courier New" w:eastAsia="Times New Roman" w:hAnsi="Courier New" w:cs="Courier New"/>
            <w:color w:val="343A40"/>
            <w:sz w:val="24"/>
            <w:szCs w:val="24"/>
          </w:rPr>
          <w:object w:dxaOrig="225" w:dyaOrig="225">
            <v:shape id="_x0000_i1049" type="#_x0000_t75" style="width:136.5pt;height:60.75pt" o:ole="">
              <v:imagedata r:id="rId7" o:title=""/>
            </v:shape>
            <w:control r:id="rId15" w:name="DefaultOcxName3" w:shapeid="_x0000_i1049"/>
          </w:object>
        </w:r>
      </w:ins>
    </w:p>
    <w:p w:rsidR="002E3F31" w:rsidRPr="002E3F31" w:rsidRDefault="002E3F31" w:rsidP="002E3F31">
      <w:pPr>
        <w:shd w:val="clear" w:color="auto" w:fill="FFFFFF"/>
        <w:spacing w:after="100" w:afterAutospacing="1" w:line="240" w:lineRule="auto"/>
        <w:rPr>
          <w:ins w:id="42" w:author="Unknown"/>
          <w:rFonts w:ascii="Arial" w:eastAsia="Times New Roman" w:hAnsi="Arial" w:cs="Arial"/>
          <w:color w:val="343A40"/>
          <w:sz w:val="27"/>
          <w:szCs w:val="27"/>
          <w:lang w:eastAsia="ru-RU"/>
        </w:rPr>
      </w:pPr>
      <w:bookmarkStart w:id="43" w:name="_GoBack"/>
      <w:bookmarkEnd w:id="43"/>
      <w:ins w:id="44" w:author="Unknown"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аны контейнеры для </w:t>
        </w:r>
        <w:proofErr w:type="spellStart"/>
        <w:r w:rsidRPr="002E3F31">
          <w:rPr>
            <w:rFonts w:ascii="Arial" w:eastAsia="Times New Roman" w:hAnsi="Arial" w:cs="Arial"/>
            <w:b/>
            <w:bCs/>
            <w:color w:val="999999"/>
            <w:sz w:val="27"/>
            <w:szCs w:val="27"/>
            <w:lang w:eastAsia="ru-RU"/>
          </w:rPr>
          <w:t>char</w:t>
        </w:r>
        <w:proofErr w:type="spellEnd"/>
        <w:r w:rsidRPr="002E3F31">
          <w:rPr>
            <w:rFonts w:ascii="Arial" w:eastAsia="Times New Roman" w:hAnsi="Arial" w:cs="Arial"/>
            <w:color w:val="343A40"/>
            <w:sz w:val="27"/>
            <w:szCs w:val="27"/>
            <w:lang w:eastAsia="ru-RU"/>
          </w:rPr>
          <w:t> (как компактные, но самые неприятные в работе), над которыми выполняются разнообразные алгоритмы практически всех обозначенных групп:</w:t>
        </w:r>
      </w:ins>
    </w:p>
    <w:p w:rsidR="00810D51" w:rsidRDefault="00810D51" w:rsidP="00810D5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pacing w:val="5"/>
          <w:sz w:val="40"/>
          <w:szCs w:val="40"/>
          <w:lang w:eastAsia="ru-RU"/>
        </w:rPr>
      </w:pPr>
    </w:p>
    <w:p w:rsidR="00810D51" w:rsidRDefault="00810D51" w:rsidP="00810D5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pacing w:val="5"/>
          <w:sz w:val="40"/>
          <w:szCs w:val="40"/>
          <w:lang w:eastAsia="ru-RU"/>
        </w:rPr>
      </w:pPr>
    </w:p>
    <w:p w:rsidR="00810D51" w:rsidRDefault="00810D51" w:rsidP="00810D5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pacing w:val="5"/>
          <w:sz w:val="40"/>
          <w:szCs w:val="40"/>
          <w:lang w:eastAsia="ru-RU"/>
        </w:rPr>
      </w:pPr>
    </w:p>
    <w:p w:rsidR="00810D51" w:rsidRPr="00810D51" w:rsidRDefault="00810D51" w:rsidP="00810D5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pacing w:val="5"/>
          <w:sz w:val="40"/>
          <w:szCs w:val="40"/>
          <w:lang w:eastAsia="ru-RU"/>
        </w:rPr>
      </w:pPr>
    </w:p>
    <w:p w:rsidR="00810D51" w:rsidRPr="00810D51" w:rsidRDefault="00810D51" w:rsidP="00810D5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pacing w:val="5"/>
          <w:sz w:val="40"/>
          <w:szCs w:val="40"/>
          <w:lang w:eastAsia="ru-RU"/>
        </w:rPr>
      </w:pPr>
    </w:p>
    <w:p w:rsidR="00810D51" w:rsidRPr="00810D51" w:rsidRDefault="00810D51" w:rsidP="00810D5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</w:p>
    <w:p w:rsidR="00810D51" w:rsidRDefault="00810D51"/>
    <w:p w:rsidR="006A039A" w:rsidRDefault="006A039A"/>
    <w:sectPr w:rsidR="006A03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35527"/>
    <w:multiLevelType w:val="multilevel"/>
    <w:tmpl w:val="11FA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BB4"/>
    <w:rsid w:val="001A62CE"/>
    <w:rsid w:val="002643A9"/>
    <w:rsid w:val="002E3F31"/>
    <w:rsid w:val="006A039A"/>
    <w:rsid w:val="00810D51"/>
    <w:rsid w:val="00897836"/>
    <w:rsid w:val="008E40E2"/>
    <w:rsid w:val="00A80BB4"/>
    <w:rsid w:val="00AF2D37"/>
    <w:rsid w:val="00F0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039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10D51"/>
    <w:rPr>
      <w:color w:val="800080" w:themeColor="followedHyperlink"/>
      <w:u w:val="single"/>
    </w:rPr>
  </w:style>
  <w:style w:type="paragraph" w:customStyle="1" w:styleId="western">
    <w:name w:val="western"/>
    <w:basedOn w:val="a"/>
    <w:rsid w:val="002E3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2E3F31"/>
  </w:style>
  <w:style w:type="character" w:styleId="a5">
    <w:name w:val="Strong"/>
    <w:basedOn w:val="a0"/>
    <w:uiPriority w:val="22"/>
    <w:qFormat/>
    <w:rsid w:val="002E3F31"/>
    <w:rPr>
      <w:b/>
      <w:bCs/>
    </w:rPr>
  </w:style>
  <w:style w:type="paragraph" w:styleId="a6">
    <w:name w:val="Normal (Web)"/>
    <w:basedOn w:val="a"/>
    <w:uiPriority w:val="99"/>
    <w:semiHidden/>
    <w:unhideWhenUsed/>
    <w:rsid w:val="002E3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rayon-p">
    <w:name w:val="crayon-p"/>
    <w:basedOn w:val="a0"/>
    <w:rsid w:val="002E3F31"/>
  </w:style>
  <w:style w:type="character" w:customStyle="1" w:styleId="crayon-r">
    <w:name w:val="crayon-r"/>
    <w:basedOn w:val="a0"/>
    <w:rsid w:val="002E3F31"/>
  </w:style>
  <w:style w:type="character" w:customStyle="1" w:styleId="crayon-h">
    <w:name w:val="crayon-h"/>
    <w:basedOn w:val="a0"/>
    <w:rsid w:val="002E3F31"/>
  </w:style>
  <w:style w:type="character" w:customStyle="1" w:styleId="crayon-t">
    <w:name w:val="crayon-t"/>
    <w:basedOn w:val="a0"/>
    <w:rsid w:val="002E3F31"/>
  </w:style>
  <w:style w:type="character" w:customStyle="1" w:styleId="crayon-v">
    <w:name w:val="crayon-v"/>
    <w:basedOn w:val="a0"/>
    <w:rsid w:val="002E3F31"/>
  </w:style>
  <w:style w:type="character" w:customStyle="1" w:styleId="crayon-sy">
    <w:name w:val="crayon-sy"/>
    <w:basedOn w:val="a0"/>
    <w:rsid w:val="002E3F31"/>
  </w:style>
  <w:style w:type="character" w:customStyle="1" w:styleId="crayon-m">
    <w:name w:val="crayon-m"/>
    <w:basedOn w:val="a0"/>
    <w:rsid w:val="002E3F31"/>
  </w:style>
  <w:style w:type="character" w:customStyle="1" w:styleId="crayon-o">
    <w:name w:val="crayon-o"/>
    <w:basedOn w:val="a0"/>
    <w:rsid w:val="002E3F31"/>
  </w:style>
  <w:style w:type="character" w:customStyle="1" w:styleId="crayon-i">
    <w:name w:val="crayon-i"/>
    <w:basedOn w:val="a0"/>
    <w:rsid w:val="002E3F31"/>
  </w:style>
  <w:style w:type="character" w:customStyle="1" w:styleId="crayon-s">
    <w:name w:val="crayon-s"/>
    <w:basedOn w:val="a0"/>
    <w:rsid w:val="002E3F31"/>
  </w:style>
  <w:style w:type="character" w:customStyle="1" w:styleId="crayon-st">
    <w:name w:val="crayon-st"/>
    <w:basedOn w:val="a0"/>
    <w:rsid w:val="002E3F31"/>
  </w:style>
  <w:style w:type="character" w:customStyle="1" w:styleId="crayon-e">
    <w:name w:val="crayon-e"/>
    <w:basedOn w:val="a0"/>
    <w:rsid w:val="002E3F31"/>
  </w:style>
  <w:style w:type="character" w:customStyle="1" w:styleId="crayon-cn">
    <w:name w:val="crayon-cn"/>
    <w:basedOn w:val="a0"/>
    <w:rsid w:val="002E3F31"/>
  </w:style>
  <w:style w:type="character" w:customStyle="1" w:styleId="crayon-c">
    <w:name w:val="crayon-c"/>
    <w:basedOn w:val="a0"/>
    <w:rsid w:val="002E3F31"/>
  </w:style>
  <w:style w:type="paragraph" w:styleId="a7">
    <w:name w:val="Balloon Text"/>
    <w:basedOn w:val="a"/>
    <w:link w:val="a8"/>
    <w:uiPriority w:val="99"/>
    <w:semiHidden/>
    <w:unhideWhenUsed/>
    <w:rsid w:val="00F07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074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039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10D51"/>
    <w:rPr>
      <w:color w:val="800080" w:themeColor="followedHyperlink"/>
      <w:u w:val="single"/>
    </w:rPr>
  </w:style>
  <w:style w:type="paragraph" w:customStyle="1" w:styleId="western">
    <w:name w:val="western"/>
    <w:basedOn w:val="a"/>
    <w:rsid w:val="002E3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2E3F31"/>
  </w:style>
  <w:style w:type="character" w:styleId="a5">
    <w:name w:val="Strong"/>
    <w:basedOn w:val="a0"/>
    <w:uiPriority w:val="22"/>
    <w:qFormat/>
    <w:rsid w:val="002E3F31"/>
    <w:rPr>
      <w:b/>
      <w:bCs/>
    </w:rPr>
  </w:style>
  <w:style w:type="paragraph" w:styleId="a6">
    <w:name w:val="Normal (Web)"/>
    <w:basedOn w:val="a"/>
    <w:uiPriority w:val="99"/>
    <w:semiHidden/>
    <w:unhideWhenUsed/>
    <w:rsid w:val="002E3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rayon-p">
    <w:name w:val="crayon-p"/>
    <w:basedOn w:val="a0"/>
    <w:rsid w:val="002E3F31"/>
  </w:style>
  <w:style w:type="character" w:customStyle="1" w:styleId="crayon-r">
    <w:name w:val="crayon-r"/>
    <w:basedOn w:val="a0"/>
    <w:rsid w:val="002E3F31"/>
  </w:style>
  <w:style w:type="character" w:customStyle="1" w:styleId="crayon-h">
    <w:name w:val="crayon-h"/>
    <w:basedOn w:val="a0"/>
    <w:rsid w:val="002E3F31"/>
  </w:style>
  <w:style w:type="character" w:customStyle="1" w:styleId="crayon-t">
    <w:name w:val="crayon-t"/>
    <w:basedOn w:val="a0"/>
    <w:rsid w:val="002E3F31"/>
  </w:style>
  <w:style w:type="character" w:customStyle="1" w:styleId="crayon-v">
    <w:name w:val="crayon-v"/>
    <w:basedOn w:val="a0"/>
    <w:rsid w:val="002E3F31"/>
  </w:style>
  <w:style w:type="character" w:customStyle="1" w:styleId="crayon-sy">
    <w:name w:val="crayon-sy"/>
    <w:basedOn w:val="a0"/>
    <w:rsid w:val="002E3F31"/>
  </w:style>
  <w:style w:type="character" w:customStyle="1" w:styleId="crayon-m">
    <w:name w:val="crayon-m"/>
    <w:basedOn w:val="a0"/>
    <w:rsid w:val="002E3F31"/>
  </w:style>
  <w:style w:type="character" w:customStyle="1" w:styleId="crayon-o">
    <w:name w:val="crayon-o"/>
    <w:basedOn w:val="a0"/>
    <w:rsid w:val="002E3F31"/>
  </w:style>
  <w:style w:type="character" w:customStyle="1" w:styleId="crayon-i">
    <w:name w:val="crayon-i"/>
    <w:basedOn w:val="a0"/>
    <w:rsid w:val="002E3F31"/>
  </w:style>
  <w:style w:type="character" w:customStyle="1" w:styleId="crayon-s">
    <w:name w:val="crayon-s"/>
    <w:basedOn w:val="a0"/>
    <w:rsid w:val="002E3F31"/>
  </w:style>
  <w:style w:type="character" w:customStyle="1" w:styleId="crayon-st">
    <w:name w:val="crayon-st"/>
    <w:basedOn w:val="a0"/>
    <w:rsid w:val="002E3F31"/>
  </w:style>
  <w:style w:type="character" w:customStyle="1" w:styleId="crayon-e">
    <w:name w:val="crayon-e"/>
    <w:basedOn w:val="a0"/>
    <w:rsid w:val="002E3F31"/>
  </w:style>
  <w:style w:type="character" w:customStyle="1" w:styleId="crayon-cn">
    <w:name w:val="crayon-cn"/>
    <w:basedOn w:val="a0"/>
    <w:rsid w:val="002E3F31"/>
  </w:style>
  <w:style w:type="character" w:customStyle="1" w:styleId="crayon-c">
    <w:name w:val="crayon-c"/>
    <w:basedOn w:val="a0"/>
    <w:rsid w:val="002E3F31"/>
  </w:style>
  <w:style w:type="paragraph" w:styleId="a7">
    <w:name w:val="Balloon Text"/>
    <w:basedOn w:val="a"/>
    <w:link w:val="a8"/>
    <w:uiPriority w:val="99"/>
    <w:semiHidden/>
    <w:unhideWhenUsed/>
    <w:rsid w:val="00F07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074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3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79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1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407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693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17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408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https://purecodecpp.com/wp-content/uploads/2016/04/algoritmy-stl.jp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amse.ru/courses/cpp2/2011_02_21.html" TargetMode="External"/><Relationship Id="rId11" Type="http://schemas.openxmlformats.org/officeDocument/2006/relationships/hyperlink" Target="http://blog.kislenko.net/show.php?id=1401" TargetMode="External"/><Relationship Id="rId5" Type="http://schemas.openxmlformats.org/officeDocument/2006/relationships/webSettings" Target="webSettings.xml"/><Relationship Id="rId15" Type="http://schemas.openxmlformats.org/officeDocument/2006/relationships/control" Target="activeX/activeX5.xml"/><Relationship Id="rId10" Type="http://schemas.openxmlformats.org/officeDocument/2006/relationships/control" Target="activeX/activeX3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image" Target="media/image2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13</Pages>
  <Words>2190</Words>
  <Characters>12489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luda</dc:creator>
  <cp:keywords/>
  <dc:description/>
  <cp:lastModifiedBy>luda</cp:lastModifiedBy>
  <cp:revision>5</cp:revision>
  <dcterms:created xsi:type="dcterms:W3CDTF">2017-02-05T17:11:00Z</dcterms:created>
  <dcterms:modified xsi:type="dcterms:W3CDTF">2022-02-12T09:26:00Z</dcterms:modified>
</cp:coreProperties>
</file>